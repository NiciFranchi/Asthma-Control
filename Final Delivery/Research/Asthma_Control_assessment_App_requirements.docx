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38043" w14:textId="1AC649FF" w:rsidR="00BA2419" w:rsidRDefault="00046A46" w:rsidP="007573A9">
      <w:pPr>
        <w:jc w:val="center"/>
        <w:rPr>
          <w:b/>
        </w:rPr>
      </w:pPr>
      <w:r w:rsidRPr="00046A46">
        <w:rPr>
          <w:b/>
          <w:noProof/>
        </w:rPr>
        <mc:AlternateContent>
          <mc:Choice Requires="wps">
            <w:drawing>
              <wp:anchor distT="45720" distB="45720" distL="114300" distR="114300" simplePos="0" relativeHeight="251659264" behindDoc="0" locked="0" layoutInCell="1" allowOverlap="1" wp14:anchorId="44117482" wp14:editId="1A2F22D1">
                <wp:simplePos x="0" y="0"/>
                <wp:positionH relativeFrom="margin">
                  <wp:align>right</wp:align>
                </wp:positionH>
                <wp:positionV relativeFrom="paragraph">
                  <wp:posOffset>0</wp:posOffset>
                </wp:positionV>
                <wp:extent cx="5581650" cy="1533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533525"/>
                        </a:xfrm>
                        <a:prstGeom prst="rect">
                          <a:avLst/>
                        </a:prstGeom>
                        <a:solidFill>
                          <a:srgbClr val="FFFFFF"/>
                        </a:solidFill>
                        <a:ln w="9525">
                          <a:solidFill>
                            <a:srgbClr val="000000"/>
                          </a:solidFill>
                          <a:miter lim="800000"/>
                          <a:headEnd/>
                          <a:tailEnd/>
                        </a:ln>
                      </wps:spPr>
                      <wps:txbx>
                        <w:txbxContent>
                          <w:p w14:paraId="12D345C7" w14:textId="77777777" w:rsidR="00E94820" w:rsidRDefault="00046A46" w:rsidP="00046A46">
                            <w:pPr>
                              <w:jc w:val="center"/>
                              <w:rPr>
                                <w:rFonts w:ascii="Times New Roman" w:eastAsia="Times New Roman" w:hAnsi="Times New Roman" w:cs="Times New Roman"/>
                                <w:b/>
                                <w:caps/>
                                <w:color w:val="1F4E79" w:themeColor="accent1" w:themeShade="80"/>
                                <w:sz w:val="28"/>
                                <w:szCs w:val="28"/>
                              </w:rPr>
                            </w:pPr>
                            <w:r w:rsidRPr="00046A46">
                              <w:rPr>
                                <w:rFonts w:ascii="Times New Roman" w:eastAsia="Times New Roman" w:hAnsi="Times New Roman" w:cs="Times New Roman"/>
                                <w:b/>
                                <w:caps/>
                                <w:color w:val="1F4E79" w:themeColor="accent1" w:themeShade="80"/>
                                <w:sz w:val="28"/>
                                <w:szCs w:val="28"/>
                              </w:rPr>
                              <w:t xml:space="preserve">Asthma Control – Clinical decision support app for care provider at the point of care: </w:t>
                            </w:r>
                          </w:p>
                          <w:p w14:paraId="453EBDCB" w14:textId="1606BD07" w:rsidR="00046A46" w:rsidRPr="00046A46" w:rsidRDefault="0019373E" w:rsidP="00046A46">
                            <w:pPr>
                              <w:jc w:val="cente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REQUIREMENTS (</w:t>
                            </w:r>
                            <w:r w:rsidR="00046A46" w:rsidRPr="00046A46">
                              <w:rPr>
                                <w:rFonts w:ascii="Times New Roman" w:hAnsi="Times New Roman" w:cs="Times New Roman"/>
                                <w:b/>
                                <w:color w:val="1F4E79" w:themeColor="accent1" w:themeShade="80"/>
                                <w:sz w:val="28"/>
                                <w:szCs w:val="28"/>
                              </w:rPr>
                              <w:t xml:space="preserve">QUESTIONS, RECOMMENDED ACTIONS AND </w:t>
                            </w:r>
                            <w:r>
                              <w:rPr>
                                <w:rFonts w:ascii="Times New Roman" w:hAnsi="Times New Roman" w:cs="Times New Roman"/>
                                <w:b/>
                                <w:color w:val="1F4E79" w:themeColor="accent1" w:themeShade="80"/>
                                <w:sz w:val="28"/>
                                <w:szCs w:val="28"/>
                              </w:rPr>
                              <w:t>PROCEDURES</w:t>
                            </w:r>
                            <w:r w:rsidR="00046A46" w:rsidRPr="00046A46">
                              <w:rPr>
                                <w:rFonts w:ascii="Times New Roman" w:hAnsi="Times New Roman" w:cs="Times New Roman"/>
                                <w:b/>
                                <w:color w:val="1F4E79" w:themeColor="accent1" w:themeShade="80"/>
                                <w:sz w:val="28"/>
                                <w:szCs w:val="28"/>
                              </w:rPr>
                              <w:t xml:space="preserve"> TO ASSESS THE ASTHMA CONTROL</w:t>
                            </w:r>
                            <w:bookmarkStart w:id="0" w:name="_GoBack"/>
                            <w:bookmarkEnd w:id="0"/>
                            <w:r>
                              <w:rPr>
                                <w:rFonts w:ascii="Times New Roman" w:hAnsi="Times New Roman" w:cs="Times New Roman"/>
                                <w:b/>
                                <w:color w:val="1F4E79" w:themeColor="accent1" w:themeShade="80"/>
                                <w:sz w:val="28"/>
                                <w:szCs w:val="28"/>
                              </w:rPr>
                              <w:t xml:space="preserve">) </w:t>
                            </w:r>
                            <w:r w:rsidR="00046A46" w:rsidRPr="00046A46">
                              <w:rPr>
                                <w:rFonts w:ascii="Times New Roman" w:hAnsi="Times New Roman" w:cs="Times New Roman"/>
                                <w:b/>
                                <w:color w:val="1F4E79" w:themeColor="accent1" w:themeShade="80"/>
                                <w:sz w:val="28"/>
                                <w:szCs w:val="28"/>
                              </w:rPr>
                              <w:t>BASED</w:t>
                            </w:r>
                            <w:r>
                              <w:rPr>
                                <w:rFonts w:ascii="Times New Roman" w:hAnsi="Times New Roman" w:cs="Times New Roman"/>
                                <w:b/>
                                <w:color w:val="1F4E79" w:themeColor="accent1" w:themeShade="80"/>
                                <w:sz w:val="28"/>
                                <w:szCs w:val="28"/>
                              </w:rPr>
                              <w:t xml:space="preserve"> </w:t>
                            </w:r>
                            <w:r w:rsidR="00046A46" w:rsidRPr="00046A46">
                              <w:rPr>
                                <w:rFonts w:ascii="Times New Roman" w:hAnsi="Times New Roman" w:cs="Times New Roman"/>
                                <w:b/>
                                <w:color w:val="1F4E79" w:themeColor="accent1" w:themeShade="80"/>
                                <w:sz w:val="28"/>
                                <w:szCs w:val="28"/>
                              </w:rPr>
                              <w:t>ON THE EPR-3 GUIDELINES</w:t>
                            </w:r>
                          </w:p>
                          <w:p w14:paraId="6638594A" w14:textId="1EE683E2" w:rsidR="00046A46" w:rsidRDefault="00046A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17482" id="_x0000_t202" coordsize="21600,21600" o:spt="202" path="m,l,21600r21600,l21600,xe">
                <v:stroke joinstyle="miter"/>
                <v:path gradientshapeok="t" o:connecttype="rect"/>
              </v:shapetype>
              <v:shape id="Text Box 2" o:spid="_x0000_s1026" type="#_x0000_t202" style="position:absolute;left:0;text-align:left;margin-left:388.3pt;margin-top:0;width:439.5pt;height:120.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">
                <v:textbox>
                  <w:txbxContent>
                    <w:p w14:paraId="12D345C7" w14:textId="77777777" w:rsidR="00E94820" w:rsidRDefault="00046A46" w:rsidP="00046A46">
                      <w:pPr>
                        <w:jc w:val="center"/>
                        <w:rPr>
                          <w:rFonts w:ascii="Times New Roman" w:eastAsia="Times New Roman" w:hAnsi="Times New Roman" w:cs="Times New Roman"/>
                          <w:b/>
                          <w:caps/>
                          <w:color w:val="1F4E79" w:themeColor="accent1" w:themeShade="80"/>
                          <w:sz w:val="28"/>
                          <w:szCs w:val="28"/>
                        </w:rPr>
                      </w:pPr>
                      <w:r w:rsidRPr="00046A46">
                        <w:rPr>
                          <w:rFonts w:ascii="Times New Roman" w:eastAsia="Times New Roman" w:hAnsi="Times New Roman" w:cs="Times New Roman"/>
                          <w:b/>
                          <w:caps/>
                          <w:color w:val="1F4E79" w:themeColor="accent1" w:themeShade="80"/>
                          <w:sz w:val="28"/>
                          <w:szCs w:val="28"/>
                        </w:rPr>
                        <w:t xml:space="preserve">Asthma Control – Clinical decision support app for care provider at the point of care: </w:t>
                      </w:r>
                    </w:p>
                    <w:p w14:paraId="453EBDCB" w14:textId="1606BD07" w:rsidR="00046A46" w:rsidRPr="00046A46" w:rsidRDefault="0019373E" w:rsidP="00046A46">
                      <w:pPr>
                        <w:jc w:val="cente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REQUIREMENTS (</w:t>
                      </w:r>
                      <w:r w:rsidR="00046A46" w:rsidRPr="00046A46">
                        <w:rPr>
                          <w:rFonts w:ascii="Times New Roman" w:hAnsi="Times New Roman" w:cs="Times New Roman"/>
                          <w:b/>
                          <w:color w:val="1F4E79" w:themeColor="accent1" w:themeShade="80"/>
                          <w:sz w:val="28"/>
                          <w:szCs w:val="28"/>
                        </w:rPr>
                        <w:t xml:space="preserve">QUESTIONS, RECOMMENDED ACTIONS AND </w:t>
                      </w:r>
                      <w:r>
                        <w:rPr>
                          <w:rFonts w:ascii="Times New Roman" w:hAnsi="Times New Roman" w:cs="Times New Roman"/>
                          <w:b/>
                          <w:color w:val="1F4E79" w:themeColor="accent1" w:themeShade="80"/>
                          <w:sz w:val="28"/>
                          <w:szCs w:val="28"/>
                        </w:rPr>
                        <w:t>PROCEDURES</w:t>
                      </w:r>
                      <w:r w:rsidR="00046A46" w:rsidRPr="00046A46">
                        <w:rPr>
                          <w:rFonts w:ascii="Times New Roman" w:hAnsi="Times New Roman" w:cs="Times New Roman"/>
                          <w:b/>
                          <w:color w:val="1F4E79" w:themeColor="accent1" w:themeShade="80"/>
                          <w:sz w:val="28"/>
                          <w:szCs w:val="28"/>
                        </w:rPr>
                        <w:t xml:space="preserve"> TO ASSESS THE ASTHMA CONTROL</w:t>
                      </w:r>
                      <w:bookmarkStart w:id="1" w:name="_GoBack"/>
                      <w:bookmarkEnd w:id="1"/>
                      <w:r>
                        <w:rPr>
                          <w:rFonts w:ascii="Times New Roman" w:hAnsi="Times New Roman" w:cs="Times New Roman"/>
                          <w:b/>
                          <w:color w:val="1F4E79" w:themeColor="accent1" w:themeShade="80"/>
                          <w:sz w:val="28"/>
                          <w:szCs w:val="28"/>
                        </w:rPr>
                        <w:t xml:space="preserve">) </w:t>
                      </w:r>
                      <w:r w:rsidR="00046A46" w:rsidRPr="00046A46">
                        <w:rPr>
                          <w:rFonts w:ascii="Times New Roman" w:hAnsi="Times New Roman" w:cs="Times New Roman"/>
                          <w:b/>
                          <w:color w:val="1F4E79" w:themeColor="accent1" w:themeShade="80"/>
                          <w:sz w:val="28"/>
                          <w:szCs w:val="28"/>
                        </w:rPr>
                        <w:t>BASED</w:t>
                      </w:r>
                      <w:r>
                        <w:rPr>
                          <w:rFonts w:ascii="Times New Roman" w:hAnsi="Times New Roman" w:cs="Times New Roman"/>
                          <w:b/>
                          <w:color w:val="1F4E79" w:themeColor="accent1" w:themeShade="80"/>
                          <w:sz w:val="28"/>
                          <w:szCs w:val="28"/>
                        </w:rPr>
                        <w:t xml:space="preserve"> </w:t>
                      </w:r>
                      <w:r w:rsidR="00046A46" w:rsidRPr="00046A46">
                        <w:rPr>
                          <w:rFonts w:ascii="Times New Roman" w:hAnsi="Times New Roman" w:cs="Times New Roman"/>
                          <w:b/>
                          <w:color w:val="1F4E79" w:themeColor="accent1" w:themeShade="80"/>
                          <w:sz w:val="28"/>
                          <w:szCs w:val="28"/>
                        </w:rPr>
                        <w:t>ON THE EPR-3 GUIDELINES</w:t>
                      </w:r>
                    </w:p>
                    <w:p w14:paraId="6638594A" w14:textId="1EE683E2" w:rsidR="00046A46" w:rsidRDefault="00046A46"/>
                  </w:txbxContent>
                </v:textbox>
                <w10:wrap type="square" anchorx="margin"/>
              </v:shape>
            </w:pict>
          </mc:Fallback>
        </mc:AlternateContent>
      </w:r>
    </w:p>
    <w:p w14:paraId="0D2D7802" w14:textId="7B88336F" w:rsidR="00046A46" w:rsidRDefault="00046A46" w:rsidP="007573A9">
      <w:pPr>
        <w:jc w:val="center"/>
        <w:rPr>
          <w:b/>
        </w:rPr>
      </w:pPr>
    </w:p>
    <w:p w14:paraId="4AFDA3FB" w14:textId="6121D06E" w:rsidR="00046A46" w:rsidRDefault="00046A46" w:rsidP="00046A46">
      <w:pPr>
        <w:rPr>
          <w:b/>
        </w:rPr>
      </w:pPr>
    </w:p>
    <w:p w14:paraId="6945FA41" w14:textId="0F6027D0" w:rsidR="00046A46" w:rsidRDefault="00046A46" w:rsidP="00046A46">
      <w:pPr>
        <w:rPr>
          <w:b/>
        </w:rPr>
      </w:pPr>
    </w:p>
    <w:p w14:paraId="76E42190" w14:textId="61267CBD" w:rsidR="00046A46" w:rsidRDefault="00046A46" w:rsidP="00046A46">
      <w:pPr>
        <w:rPr>
          <w:b/>
        </w:rPr>
      </w:pPr>
    </w:p>
    <w:p w14:paraId="1C8C386D" w14:textId="77777777" w:rsidR="00046A46" w:rsidRDefault="00046A46" w:rsidP="00046A46">
      <w:pPr>
        <w:rPr>
          <w:b/>
        </w:rPr>
      </w:pPr>
    </w:p>
    <w:p w14:paraId="0144EBA9" w14:textId="7A60114F" w:rsidR="00BA2419" w:rsidRDefault="005469C4" w:rsidP="005469C4">
      <w:pPr>
        <w:pStyle w:val="ListParagraph"/>
        <w:numPr>
          <w:ilvl w:val="0"/>
          <w:numId w:val="18"/>
        </w:numPr>
        <w:ind w:left="-450"/>
        <w:rPr>
          <w:b/>
          <w:sz w:val="28"/>
          <w:szCs w:val="28"/>
          <w:u w:val="single"/>
        </w:rPr>
      </w:pPr>
      <w:r>
        <w:rPr>
          <w:b/>
          <w:sz w:val="28"/>
          <w:szCs w:val="28"/>
          <w:u w:val="single"/>
        </w:rPr>
        <w:t>0-4</w:t>
      </w:r>
      <w:r w:rsidR="00BA2419" w:rsidRPr="00FB1CE2">
        <w:rPr>
          <w:b/>
          <w:sz w:val="28"/>
          <w:szCs w:val="28"/>
          <w:u w:val="single"/>
        </w:rPr>
        <w:t xml:space="preserve"> YEARS OLD </w:t>
      </w:r>
    </w:p>
    <w:p w14:paraId="751617AC" w14:textId="77777777" w:rsidR="00FB1CE2" w:rsidRPr="00FB1CE2" w:rsidRDefault="00FB1CE2" w:rsidP="00FB1CE2">
      <w:pPr>
        <w:pStyle w:val="ListParagraph"/>
        <w:rPr>
          <w:b/>
          <w:sz w:val="28"/>
          <w:szCs w:val="28"/>
          <w:u w:val="single"/>
        </w:rPr>
      </w:pPr>
    </w:p>
    <w:p w14:paraId="5043FBF4" w14:textId="71F7744A" w:rsidR="00BA2419" w:rsidRPr="00FB1CE2" w:rsidRDefault="005469C4" w:rsidP="00FB1CE2">
      <w:pPr>
        <w:pStyle w:val="ListParagraph"/>
        <w:numPr>
          <w:ilvl w:val="0"/>
          <w:numId w:val="19"/>
        </w:numPr>
        <w:rPr>
          <w:b/>
          <w:u w:val="single"/>
        </w:rPr>
      </w:pPr>
      <w:r>
        <w:rPr>
          <w:b/>
          <w:u w:val="single"/>
        </w:rPr>
        <w:t>INPUT FORM</w:t>
      </w:r>
      <w:r w:rsidR="004D2F19">
        <w:rPr>
          <w:b/>
          <w:u w:val="single"/>
        </w:rPr>
        <w:t xml:space="preserve"> (ASTHMA CONTROL ASSESSMENT</w:t>
      </w:r>
      <w:r w:rsidR="00FB1CE2" w:rsidRPr="00FB1CE2">
        <w:rPr>
          <w:b/>
          <w:u w:val="single"/>
        </w:rPr>
        <w:t>)</w:t>
      </w:r>
    </w:p>
    <w:p w14:paraId="31180185" w14:textId="5C0DDD76" w:rsidR="00BA2419" w:rsidRPr="00BA2419" w:rsidRDefault="00BA2419" w:rsidP="009C1FB0">
      <w:pPr>
        <w:pStyle w:val="ListParagraph"/>
      </w:pPr>
    </w:p>
    <w:tbl>
      <w:tblPr>
        <w:tblStyle w:val="TableGrid"/>
        <w:tblW w:w="10440" w:type="dxa"/>
        <w:tblInd w:w="-635" w:type="dxa"/>
        <w:tblLook w:val="04A0" w:firstRow="1" w:lastRow="0" w:firstColumn="1" w:lastColumn="0" w:noHBand="0" w:noVBand="1"/>
      </w:tblPr>
      <w:tblGrid>
        <w:gridCol w:w="1500"/>
        <w:gridCol w:w="1561"/>
        <w:gridCol w:w="1298"/>
        <w:gridCol w:w="1828"/>
        <w:gridCol w:w="1194"/>
        <w:gridCol w:w="1439"/>
        <w:gridCol w:w="1620"/>
      </w:tblGrid>
      <w:tr w:rsidR="00BF600D" w:rsidRPr="00604906" w14:paraId="4507E797" w14:textId="7AB27D90" w:rsidTr="006D3497">
        <w:trPr>
          <w:trHeight w:val="512"/>
        </w:trPr>
        <w:tc>
          <w:tcPr>
            <w:tcW w:w="1500" w:type="dxa"/>
          </w:tcPr>
          <w:p w14:paraId="43946629" w14:textId="6FB9A4F9" w:rsidR="00BF600D" w:rsidRPr="00604906" w:rsidRDefault="00BF600D" w:rsidP="00BF600D">
            <w:pPr>
              <w:rPr>
                <w:rFonts w:ascii="Times New Roman" w:hAnsi="Times New Roman" w:cs="Times New Roman"/>
                <w:b/>
              </w:rPr>
            </w:pPr>
            <w:r w:rsidRPr="00604906">
              <w:rPr>
                <w:rFonts w:ascii="Times New Roman" w:hAnsi="Times New Roman" w:cs="Times New Roman"/>
                <w:b/>
              </w:rPr>
              <w:t>QUESTIONS NUMBER</w:t>
            </w:r>
          </w:p>
        </w:tc>
        <w:tc>
          <w:tcPr>
            <w:tcW w:w="1512" w:type="dxa"/>
          </w:tcPr>
          <w:p w14:paraId="53E3CB71" w14:textId="74F30969" w:rsidR="00BF600D" w:rsidRPr="00604906" w:rsidRDefault="00BF600D" w:rsidP="00BF600D">
            <w:pPr>
              <w:rPr>
                <w:rFonts w:ascii="Times New Roman" w:hAnsi="Times New Roman" w:cs="Times New Roman"/>
                <w:b/>
              </w:rPr>
            </w:pPr>
            <w:r w:rsidRPr="00604906">
              <w:rPr>
                <w:rFonts w:ascii="Times New Roman" w:hAnsi="Times New Roman" w:cs="Times New Roman"/>
                <w:b/>
              </w:rPr>
              <w:t>QUESTIONS</w:t>
            </w:r>
          </w:p>
        </w:tc>
        <w:tc>
          <w:tcPr>
            <w:tcW w:w="1305" w:type="dxa"/>
          </w:tcPr>
          <w:p w14:paraId="6500A137" w14:textId="7F93D9B5" w:rsidR="00BF600D" w:rsidRPr="00604906" w:rsidRDefault="004D2F19" w:rsidP="00BF600D">
            <w:pPr>
              <w:rPr>
                <w:rFonts w:ascii="Times New Roman" w:hAnsi="Times New Roman" w:cs="Times New Roman"/>
                <w:b/>
              </w:rPr>
            </w:pPr>
            <w:r>
              <w:rPr>
                <w:rFonts w:ascii="Times New Roman" w:hAnsi="Times New Roman" w:cs="Times New Roman"/>
                <w:b/>
              </w:rPr>
              <w:t>ANSWER</w:t>
            </w:r>
            <w:r w:rsidR="00BF600D" w:rsidRPr="00604906">
              <w:rPr>
                <w:rFonts w:ascii="Times New Roman" w:hAnsi="Times New Roman" w:cs="Times New Roman"/>
                <w:b/>
              </w:rPr>
              <w:t xml:space="preserve"> TYPES</w:t>
            </w:r>
          </w:p>
        </w:tc>
        <w:tc>
          <w:tcPr>
            <w:tcW w:w="1854" w:type="dxa"/>
          </w:tcPr>
          <w:p w14:paraId="64359BC9" w14:textId="37E65AE2" w:rsidR="00BF600D" w:rsidRPr="00604906" w:rsidRDefault="004D2F19" w:rsidP="00BF600D">
            <w:pPr>
              <w:rPr>
                <w:rFonts w:ascii="Times New Roman" w:hAnsi="Times New Roman" w:cs="Times New Roman"/>
                <w:b/>
              </w:rPr>
            </w:pPr>
            <w:r>
              <w:rPr>
                <w:rFonts w:ascii="Times New Roman" w:hAnsi="Times New Roman" w:cs="Times New Roman"/>
                <w:b/>
              </w:rPr>
              <w:t>ANSWER</w:t>
            </w:r>
            <w:r w:rsidR="00BF600D" w:rsidRPr="00604906">
              <w:rPr>
                <w:rFonts w:ascii="Times New Roman" w:hAnsi="Times New Roman" w:cs="Times New Roman"/>
                <w:b/>
              </w:rPr>
              <w:t xml:space="preserve"> CHOICES</w:t>
            </w:r>
          </w:p>
        </w:tc>
        <w:tc>
          <w:tcPr>
            <w:tcW w:w="1194" w:type="dxa"/>
          </w:tcPr>
          <w:p w14:paraId="70398178" w14:textId="72BF61B9" w:rsidR="00BF600D" w:rsidRPr="00604906" w:rsidRDefault="00BF600D" w:rsidP="00604906">
            <w:pPr>
              <w:rPr>
                <w:rFonts w:ascii="Times New Roman" w:hAnsi="Times New Roman" w:cs="Times New Roman"/>
                <w:b/>
              </w:rPr>
            </w:pPr>
            <w:r>
              <w:rPr>
                <w:rFonts w:ascii="Times New Roman" w:hAnsi="Times New Roman" w:cs="Times New Roman"/>
                <w:b/>
              </w:rPr>
              <w:t>ANSWER CHOICE NUMBER</w:t>
            </w:r>
          </w:p>
        </w:tc>
        <w:tc>
          <w:tcPr>
            <w:tcW w:w="1439" w:type="dxa"/>
          </w:tcPr>
          <w:p w14:paraId="77A661EE" w14:textId="4E2EB097" w:rsidR="00BF600D" w:rsidRPr="00604906" w:rsidRDefault="00BF600D" w:rsidP="00604906">
            <w:pPr>
              <w:rPr>
                <w:rFonts w:ascii="Times New Roman" w:hAnsi="Times New Roman" w:cs="Times New Roman"/>
                <w:b/>
              </w:rPr>
            </w:pPr>
            <w:r w:rsidRPr="00604906">
              <w:rPr>
                <w:rFonts w:ascii="Times New Roman" w:hAnsi="Times New Roman" w:cs="Times New Roman"/>
                <w:b/>
              </w:rPr>
              <w:t>USE TO EVALUATE ASTHMA CONTROL?</w:t>
            </w:r>
          </w:p>
        </w:tc>
        <w:tc>
          <w:tcPr>
            <w:tcW w:w="1636" w:type="dxa"/>
          </w:tcPr>
          <w:p w14:paraId="2C87FAD2" w14:textId="1F14CF35" w:rsidR="00BF600D" w:rsidRPr="00604906" w:rsidRDefault="00BF600D" w:rsidP="00604906">
            <w:pPr>
              <w:rPr>
                <w:rFonts w:ascii="Times New Roman" w:hAnsi="Times New Roman" w:cs="Times New Roman"/>
                <w:b/>
              </w:rPr>
            </w:pPr>
            <w:r>
              <w:rPr>
                <w:rFonts w:ascii="Times New Roman" w:hAnsi="Times New Roman" w:cs="Times New Roman"/>
                <w:b/>
              </w:rPr>
              <w:t xml:space="preserve"> DOMAIN OF CONTROL</w:t>
            </w:r>
          </w:p>
        </w:tc>
      </w:tr>
      <w:tr w:rsidR="00BF600D" w:rsidRPr="00604906" w14:paraId="3C8A8A30" w14:textId="77AE075A" w:rsidTr="006D3497">
        <w:trPr>
          <w:trHeight w:val="450"/>
        </w:trPr>
        <w:tc>
          <w:tcPr>
            <w:tcW w:w="1500" w:type="dxa"/>
            <w:vMerge w:val="restart"/>
          </w:tcPr>
          <w:p w14:paraId="1EB01580" w14:textId="77777777" w:rsidR="00BF600D" w:rsidRPr="00604906" w:rsidRDefault="00BF600D" w:rsidP="00BF600D">
            <w:pPr>
              <w:rPr>
                <w:rFonts w:ascii="Times New Roman" w:hAnsi="Times New Roman" w:cs="Times New Roman"/>
                <w:b/>
              </w:rPr>
            </w:pPr>
          </w:p>
          <w:p w14:paraId="64359F86" w14:textId="3A844A7D" w:rsidR="00BF600D" w:rsidRPr="00604906" w:rsidRDefault="00BF600D" w:rsidP="00BF600D">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1</w:t>
            </w:r>
          </w:p>
        </w:tc>
        <w:tc>
          <w:tcPr>
            <w:tcW w:w="1512" w:type="dxa"/>
            <w:vMerge w:val="restart"/>
          </w:tcPr>
          <w:p w14:paraId="7835B137" w14:textId="77777777" w:rsidR="00BF600D" w:rsidRPr="00604906" w:rsidRDefault="00BF600D" w:rsidP="00BF600D">
            <w:pPr>
              <w:rPr>
                <w:rFonts w:ascii="Times New Roman" w:hAnsi="Times New Roman" w:cs="Times New Roman"/>
                <w:sz w:val="24"/>
                <w:szCs w:val="24"/>
              </w:rPr>
            </w:pPr>
          </w:p>
          <w:p w14:paraId="3EDC8D82" w14:textId="69101116" w:rsidR="00BF600D" w:rsidRPr="00604906" w:rsidRDefault="00BF600D" w:rsidP="00732A5F">
            <w:pPr>
              <w:rPr>
                <w:rFonts w:ascii="Times New Roman" w:hAnsi="Times New Roman" w:cs="Times New Roman"/>
                <w:sz w:val="24"/>
                <w:szCs w:val="24"/>
              </w:rPr>
            </w:pPr>
            <w:r w:rsidRPr="00604906">
              <w:rPr>
                <w:rFonts w:ascii="Times New Roman" w:hAnsi="Times New Roman" w:cs="Times New Roman"/>
                <w:sz w:val="24"/>
                <w:szCs w:val="24"/>
              </w:rPr>
              <w:t>Asthma symptoms in previous 2 – 4 weeks</w:t>
            </w:r>
          </w:p>
        </w:tc>
        <w:tc>
          <w:tcPr>
            <w:tcW w:w="1305" w:type="dxa"/>
            <w:vMerge w:val="restart"/>
          </w:tcPr>
          <w:p w14:paraId="2E2D77E3" w14:textId="77777777" w:rsidR="00BF600D" w:rsidRPr="00604906" w:rsidRDefault="00BF600D" w:rsidP="00BF600D">
            <w:pPr>
              <w:rPr>
                <w:rFonts w:ascii="Times New Roman" w:hAnsi="Times New Roman" w:cs="Times New Roman"/>
                <w:sz w:val="24"/>
                <w:szCs w:val="24"/>
              </w:rPr>
            </w:pPr>
          </w:p>
          <w:p w14:paraId="215D1A21" w14:textId="324A3EC2" w:rsidR="00BF600D" w:rsidRPr="00604906" w:rsidRDefault="00BF600D" w:rsidP="00BF600D">
            <w:pPr>
              <w:rPr>
                <w:rFonts w:ascii="Times New Roman" w:hAnsi="Times New Roman" w:cs="Times New Roman"/>
                <w:sz w:val="24"/>
                <w:szCs w:val="24"/>
              </w:rPr>
            </w:pPr>
            <w:r w:rsidRPr="00604906">
              <w:rPr>
                <w:rFonts w:ascii="Times New Roman" w:hAnsi="Times New Roman" w:cs="Times New Roman"/>
                <w:sz w:val="24"/>
                <w:szCs w:val="24"/>
              </w:rPr>
              <w:t>Multiple choice</w:t>
            </w:r>
            <w:r>
              <w:rPr>
                <w:rFonts w:ascii="Times New Roman" w:hAnsi="Times New Roman" w:cs="Times New Roman"/>
                <w:sz w:val="24"/>
                <w:szCs w:val="24"/>
              </w:rPr>
              <w:t xml:space="preserve"> </w:t>
            </w:r>
            <w:r w:rsidRPr="00604906">
              <w:rPr>
                <w:rFonts w:ascii="Times New Roman" w:hAnsi="Times New Roman" w:cs="Times New Roman"/>
                <w:sz w:val="24"/>
                <w:szCs w:val="24"/>
              </w:rPr>
              <w:t>- one answer</w:t>
            </w:r>
          </w:p>
        </w:tc>
        <w:tc>
          <w:tcPr>
            <w:tcW w:w="1854" w:type="dxa"/>
          </w:tcPr>
          <w:p w14:paraId="71F78F1B" w14:textId="7C6C5CE9" w:rsidR="00BF600D" w:rsidRPr="00604906" w:rsidRDefault="00BF600D" w:rsidP="00BF600D">
            <w:pPr>
              <w:rPr>
                <w:rFonts w:ascii="Times New Roman" w:hAnsi="Times New Roman" w:cs="Times New Roman"/>
                <w:sz w:val="24"/>
                <w:szCs w:val="24"/>
              </w:rPr>
            </w:pPr>
          </w:p>
          <w:p w14:paraId="66CE0E1E" w14:textId="77777777" w:rsidR="00BF600D" w:rsidRDefault="00BF600D" w:rsidP="005469C4">
            <w:pPr>
              <w:rPr>
                <w:rFonts w:ascii="Times New Roman" w:hAnsi="Times New Roman" w:cs="Times New Roman"/>
                <w:sz w:val="24"/>
                <w:szCs w:val="24"/>
              </w:rPr>
            </w:pPr>
            <w:r w:rsidRPr="00604906">
              <w:rPr>
                <w:rFonts w:ascii="Times New Roman" w:hAnsi="Times New Roman" w:cs="Times New Roman"/>
                <w:sz w:val="24"/>
                <w:szCs w:val="24"/>
              </w:rPr>
              <w:t xml:space="preserve">≤2 days /week </w:t>
            </w:r>
          </w:p>
          <w:p w14:paraId="67D48DE9" w14:textId="3F883109" w:rsidR="005469C4" w:rsidRPr="00604906" w:rsidRDefault="005469C4" w:rsidP="005469C4">
            <w:pPr>
              <w:rPr>
                <w:rFonts w:ascii="Times New Roman" w:hAnsi="Times New Roman" w:cs="Times New Roman"/>
                <w:sz w:val="24"/>
                <w:szCs w:val="24"/>
              </w:rPr>
            </w:pPr>
          </w:p>
        </w:tc>
        <w:tc>
          <w:tcPr>
            <w:tcW w:w="1194" w:type="dxa"/>
          </w:tcPr>
          <w:p w14:paraId="7823877C" w14:textId="77777777" w:rsidR="00BF600D" w:rsidRDefault="00BF600D" w:rsidP="00BF600D">
            <w:pPr>
              <w:rPr>
                <w:rFonts w:ascii="Times New Roman" w:hAnsi="Times New Roman" w:cs="Times New Roman"/>
              </w:rPr>
            </w:pPr>
          </w:p>
          <w:p w14:paraId="5F1A7B8B" w14:textId="74C3CB3C" w:rsidR="00BF600D" w:rsidRPr="00604906" w:rsidRDefault="00BF600D" w:rsidP="00BF600D">
            <w:pPr>
              <w:rPr>
                <w:rFonts w:ascii="Times New Roman" w:hAnsi="Times New Roman" w:cs="Times New Roman"/>
              </w:rPr>
            </w:pPr>
            <w:r>
              <w:rPr>
                <w:rFonts w:ascii="Times New Roman" w:hAnsi="Times New Roman" w:cs="Times New Roman"/>
              </w:rPr>
              <w:t>A1</w:t>
            </w:r>
          </w:p>
        </w:tc>
        <w:tc>
          <w:tcPr>
            <w:tcW w:w="1439" w:type="dxa"/>
            <w:vMerge w:val="restart"/>
          </w:tcPr>
          <w:p w14:paraId="60551C5A" w14:textId="6928D905" w:rsidR="00BF600D" w:rsidRPr="00604906" w:rsidRDefault="00BF600D" w:rsidP="00BF600D">
            <w:pPr>
              <w:rPr>
                <w:rFonts w:ascii="Times New Roman" w:hAnsi="Times New Roman" w:cs="Times New Roman"/>
              </w:rPr>
            </w:pPr>
          </w:p>
          <w:p w14:paraId="3C2D9A70" w14:textId="77777777" w:rsidR="00BF600D" w:rsidRPr="00604906" w:rsidRDefault="00BF600D" w:rsidP="00BF600D">
            <w:pPr>
              <w:rPr>
                <w:rFonts w:ascii="Times New Roman" w:hAnsi="Times New Roman" w:cs="Times New Roman"/>
              </w:rPr>
            </w:pPr>
            <w:r w:rsidRPr="00604906">
              <w:rPr>
                <w:rFonts w:ascii="Times New Roman" w:hAnsi="Times New Roman" w:cs="Times New Roman"/>
              </w:rPr>
              <w:t xml:space="preserve"> Yes</w:t>
            </w:r>
          </w:p>
        </w:tc>
        <w:tc>
          <w:tcPr>
            <w:tcW w:w="1636" w:type="dxa"/>
            <w:vMerge w:val="restart"/>
          </w:tcPr>
          <w:p w14:paraId="0E5233FE" w14:textId="77777777" w:rsidR="00BF600D" w:rsidRDefault="00BF600D" w:rsidP="00BF600D">
            <w:pPr>
              <w:rPr>
                <w:rFonts w:ascii="Times New Roman" w:hAnsi="Times New Roman" w:cs="Times New Roman"/>
              </w:rPr>
            </w:pPr>
          </w:p>
          <w:p w14:paraId="6A5D0952" w14:textId="0DAF04A7" w:rsidR="00BF600D" w:rsidRPr="00604906" w:rsidRDefault="00BF600D" w:rsidP="00BF600D">
            <w:pPr>
              <w:rPr>
                <w:rFonts w:ascii="Times New Roman" w:hAnsi="Times New Roman" w:cs="Times New Roman"/>
              </w:rPr>
            </w:pPr>
            <w:r>
              <w:rPr>
                <w:rFonts w:ascii="Times New Roman" w:hAnsi="Times New Roman" w:cs="Times New Roman"/>
              </w:rPr>
              <w:t>Impairment</w:t>
            </w:r>
          </w:p>
        </w:tc>
      </w:tr>
      <w:tr w:rsidR="00BF600D" w:rsidRPr="00604906" w14:paraId="0130CE19" w14:textId="0E3B71EC" w:rsidTr="006D3497">
        <w:trPr>
          <w:trHeight w:val="450"/>
        </w:trPr>
        <w:tc>
          <w:tcPr>
            <w:tcW w:w="1500" w:type="dxa"/>
            <w:vMerge/>
          </w:tcPr>
          <w:p w14:paraId="300EC0F6" w14:textId="77777777" w:rsidR="00BF600D" w:rsidRPr="00604906" w:rsidRDefault="00BF600D" w:rsidP="00BF600D">
            <w:pPr>
              <w:rPr>
                <w:rFonts w:ascii="Times New Roman" w:hAnsi="Times New Roman" w:cs="Times New Roman"/>
                <w:b/>
              </w:rPr>
            </w:pPr>
          </w:p>
        </w:tc>
        <w:tc>
          <w:tcPr>
            <w:tcW w:w="1512" w:type="dxa"/>
            <w:vMerge/>
          </w:tcPr>
          <w:p w14:paraId="410D5E41" w14:textId="77777777" w:rsidR="00BF600D" w:rsidRPr="00604906" w:rsidRDefault="00BF600D" w:rsidP="00BF600D">
            <w:pPr>
              <w:rPr>
                <w:rFonts w:ascii="Times New Roman" w:hAnsi="Times New Roman" w:cs="Times New Roman"/>
                <w:sz w:val="24"/>
                <w:szCs w:val="24"/>
              </w:rPr>
            </w:pPr>
          </w:p>
        </w:tc>
        <w:tc>
          <w:tcPr>
            <w:tcW w:w="1305" w:type="dxa"/>
            <w:vMerge/>
          </w:tcPr>
          <w:p w14:paraId="38E5C8FE" w14:textId="77777777" w:rsidR="00BF600D" w:rsidRPr="00604906" w:rsidRDefault="00BF600D" w:rsidP="00BF600D">
            <w:pPr>
              <w:rPr>
                <w:rFonts w:ascii="Times New Roman" w:hAnsi="Times New Roman" w:cs="Times New Roman"/>
                <w:sz w:val="24"/>
                <w:szCs w:val="24"/>
              </w:rPr>
            </w:pPr>
          </w:p>
        </w:tc>
        <w:tc>
          <w:tcPr>
            <w:tcW w:w="1854" w:type="dxa"/>
          </w:tcPr>
          <w:p w14:paraId="6E955E72" w14:textId="77777777" w:rsidR="00BF600D" w:rsidRDefault="00BF600D" w:rsidP="00BF600D">
            <w:pPr>
              <w:rPr>
                <w:rFonts w:ascii="Times New Roman" w:hAnsi="Times New Roman" w:cs="Times New Roman"/>
                <w:sz w:val="24"/>
                <w:szCs w:val="24"/>
              </w:rPr>
            </w:pPr>
          </w:p>
          <w:p w14:paraId="606840A8" w14:textId="52B2346D" w:rsidR="00BF600D" w:rsidRDefault="00BF600D" w:rsidP="005469C4">
            <w:pPr>
              <w:rPr>
                <w:rFonts w:ascii="Times New Roman" w:hAnsi="Times New Roman" w:cs="Times New Roman"/>
                <w:sz w:val="24"/>
                <w:szCs w:val="24"/>
              </w:rPr>
            </w:pPr>
            <w:r w:rsidRPr="00604906">
              <w:rPr>
                <w:rFonts w:ascii="Times New Roman" w:hAnsi="Times New Roman" w:cs="Times New Roman"/>
                <w:sz w:val="24"/>
                <w:szCs w:val="24"/>
              </w:rPr>
              <w:t xml:space="preserve">&gt;2 days/week </w:t>
            </w:r>
          </w:p>
          <w:p w14:paraId="625C88E5" w14:textId="20B1CF3E" w:rsidR="005469C4" w:rsidRPr="00604906" w:rsidRDefault="005469C4" w:rsidP="005469C4">
            <w:pPr>
              <w:rPr>
                <w:rFonts w:ascii="Times New Roman" w:hAnsi="Times New Roman" w:cs="Times New Roman"/>
                <w:sz w:val="24"/>
                <w:szCs w:val="24"/>
              </w:rPr>
            </w:pPr>
          </w:p>
        </w:tc>
        <w:tc>
          <w:tcPr>
            <w:tcW w:w="1194" w:type="dxa"/>
          </w:tcPr>
          <w:p w14:paraId="7716DF30" w14:textId="77777777" w:rsidR="00BF600D" w:rsidRDefault="00BF600D" w:rsidP="00BF600D">
            <w:pPr>
              <w:rPr>
                <w:rFonts w:ascii="Times New Roman" w:hAnsi="Times New Roman" w:cs="Times New Roman"/>
              </w:rPr>
            </w:pPr>
          </w:p>
          <w:p w14:paraId="73EE9BF9" w14:textId="5EC5603F" w:rsidR="00BF600D" w:rsidRPr="00604906" w:rsidRDefault="0058634B"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2</w:t>
            </w:r>
          </w:p>
        </w:tc>
        <w:tc>
          <w:tcPr>
            <w:tcW w:w="1439" w:type="dxa"/>
            <w:vMerge/>
          </w:tcPr>
          <w:p w14:paraId="12FCA41E" w14:textId="16025E76" w:rsidR="00BF600D" w:rsidRPr="00604906" w:rsidRDefault="00BF600D" w:rsidP="00BF600D">
            <w:pPr>
              <w:rPr>
                <w:rFonts w:ascii="Times New Roman" w:hAnsi="Times New Roman" w:cs="Times New Roman"/>
              </w:rPr>
            </w:pPr>
          </w:p>
        </w:tc>
        <w:tc>
          <w:tcPr>
            <w:tcW w:w="1636" w:type="dxa"/>
            <w:vMerge/>
          </w:tcPr>
          <w:p w14:paraId="198E2A20" w14:textId="77777777" w:rsidR="00BF600D" w:rsidRPr="00604906" w:rsidRDefault="00BF600D" w:rsidP="00BF600D">
            <w:pPr>
              <w:rPr>
                <w:rFonts w:ascii="Times New Roman" w:hAnsi="Times New Roman" w:cs="Times New Roman"/>
              </w:rPr>
            </w:pPr>
          </w:p>
        </w:tc>
      </w:tr>
      <w:tr w:rsidR="00BF600D" w:rsidRPr="00604906" w14:paraId="39975DD1" w14:textId="7DF2DAB9" w:rsidTr="006D3497">
        <w:trPr>
          <w:trHeight w:val="450"/>
        </w:trPr>
        <w:tc>
          <w:tcPr>
            <w:tcW w:w="1500" w:type="dxa"/>
            <w:vMerge/>
          </w:tcPr>
          <w:p w14:paraId="0789C8FE" w14:textId="77777777" w:rsidR="00BF600D" w:rsidRPr="00604906" w:rsidRDefault="00BF600D" w:rsidP="00BF600D">
            <w:pPr>
              <w:rPr>
                <w:rFonts w:ascii="Times New Roman" w:hAnsi="Times New Roman" w:cs="Times New Roman"/>
                <w:b/>
              </w:rPr>
            </w:pPr>
          </w:p>
        </w:tc>
        <w:tc>
          <w:tcPr>
            <w:tcW w:w="1512" w:type="dxa"/>
            <w:vMerge/>
          </w:tcPr>
          <w:p w14:paraId="4BF06BD3" w14:textId="77777777" w:rsidR="00BF600D" w:rsidRPr="00604906" w:rsidRDefault="00BF600D" w:rsidP="00BF600D">
            <w:pPr>
              <w:rPr>
                <w:rFonts w:ascii="Times New Roman" w:hAnsi="Times New Roman" w:cs="Times New Roman"/>
                <w:sz w:val="24"/>
                <w:szCs w:val="24"/>
              </w:rPr>
            </w:pPr>
          </w:p>
        </w:tc>
        <w:tc>
          <w:tcPr>
            <w:tcW w:w="1305" w:type="dxa"/>
            <w:vMerge/>
          </w:tcPr>
          <w:p w14:paraId="6165564A" w14:textId="77777777" w:rsidR="00BF600D" w:rsidRPr="00604906" w:rsidRDefault="00BF600D" w:rsidP="00BF600D">
            <w:pPr>
              <w:rPr>
                <w:rFonts w:ascii="Times New Roman" w:hAnsi="Times New Roman" w:cs="Times New Roman"/>
                <w:sz w:val="24"/>
                <w:szCs w:val="24"/>
              </w:rPr>
            </w:pPr>
          </w:p>
        </w:tc>
        <w:tc>
          <w:tcPr>
            <w:tcW w:w="1854" w:type="dxa"/>
          </w:tcPr>
          <w:p w14:paraId="50A8720F" w14:textId="77777777" w:rsidR="00BF600D" w:rsidRDefault="00BF600D" w:rsidP="00BF600D">
            <w:pPr>
              <w:rPr>
                <w:rFonts w:ascii="Times New Roman" w:hAnsi="Times New Roman" w:cs="Times New Roman"/>
                <w:sz w:val="24"/>
                <w:szCs w:val="24"/>
              </w:rPr>
            </w:pPr>
          </w:p>
          <w:p w14:paraId="67CDF549" w14:textId="6E01A875" w:rsidR="00BF600D" w:rsidRPr="00604906" w:rsidRDefault="00BF600D" w:rsidP="00BF600D">
            <w:pPr>
              <w:rPr>
                <w:rFonts w:ascii="Times New Roman" w:hAnsi="Times New Roman" w:cs="Times New Roman"/>
                <w:sz w:val="24"/>
                <w:szCs w:val="24"/>
              </w:rPr>
            </w:pPr>
            <w:r w:rsidRPr="00604906">
              <w:rPr>
                <w:rFonts w:ascii="Times New Roman" w:hAnsi="Times New Roman" w:cs="Times New Roman"/>
                <w:sz w:val="24"/>
                <w:szCs w:val="24"/>
              </w:rPr>
              <w:t>Throughout the day</w:t>
            </w:r>
          </w:p>
          <w:p w14:paraId="07AC5085" w14:textId="4139F738" w:rsidR="00BF600D" w:rsidRPr="00604906" w:rsidRDefault="00BF600D" w:rsidP="00BF600D">
            <w:pPr>
              <w:rPr>
                <w:rFonts w:ascii="Times New Roman" w:hAnsi="Times New Roman" w:cs="Times New Roman"/>
                <w:sz w:val="24"/>
                <w:szCs w:val="24"/>
              </w:rPr>
            </w:pPr>
          </w:p>
        </w:tc>
        <w:tc>
          <w:tcPr>
            <w:tcW w:w="1194" w:type="dxa"/>
          </w:tcPr>
          <w:p w14:paraId="0B4BA102" w14:textId="77777777" w:rsidR="00BF600D" w:rsidRDefault="00BF600D" w:rsidP="00BF600D">
            <w:pPr>
              <w:rPr>
                <w:rFonts w:ascii="Times New Roman" w:hAnsi="Times New Roman" w:cs="Times New Roman"/>
              </w:rPr>
            </w:pPr>
          </w:p>
          <w:p w14:paraId="447EF152" w14:textId="30409961" w:rsidR="00BF600D" w:rsidRPr="00604906" w:rsidRDefault="0058634B" w:rsidP="0011552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3</w:t>
            </w:r>
          </w:p>
        </w:tc>
        <w:tc>
          <w:tcPr>
            <w:tcW w:w="1439" w:type="dxa"/>
            <w:vMerge/>
          </w:tcPr>
          <w:p w14:paraId="7899A68D" w14:textId="23E287C2" w:rsidR="00BF600D" w:rsidRPr="00604906" w:rsidRDefault="00BF600D" w:rsidP="00BF600D">
            <w:pPr>
              <w:rPr>
                <w:rFonts w:ascii="Times New Roman" w:hAnsi="Times New Roman" w:cs="Times New Roman"/>
              </w:rPr>
            </w:pPr>
          </w:p>
        </w:tc>
        <w:tc>
          <w:tcPr>
            <w:tcW w:w="1636" w:type="dxa"/>
            <w:vMerge/>
          </w:tcPr>
          <w:p w14:paraId="68BDE7E3" w14:textId="77777777" w:rsidR="00BF600D" w:rsidRPr="00604906" w:rsidRDefault="00BF600D" w:rsidP="00BF600D">
            <w:pPr>
              <w:rPr>
                <w:rFonts w:ascii="Times New Roman" w:hAnsi="Times New Roman" w:cs="Times New Roman"/>
              </w:rPr>
            </w:pPr>
          </w:p>
        </w:tc>
      </w:tr>
      <w:tr w:rsidR="00BF600D" w:rsidRPr="00604906" w14:paraId="68391AF2" w14:textId="5875D2E5" w:rsidTr="006D3497">
        <w:trPr>
          <w:trHeight w:val="205"/>
        </w:trPr>
        <w:tc>
          <w:tcPr>
            <w:tcW w:w="1500" w:type="dxa"/>
            <w:vMerge w:val="restart"/>
          </w:tcPr>
          <w:p w14:paraId="70445FE7" w14:textId="77777777" w:rsidR="00BF600D" w:rsidRPr="00604906" w:rsidRDefault="00BF600D" w:rsidP="00BF600D">
            <w:pPr>
              <w:rPr>
                <w:rFonts w:ascii="Times New Roman" w:hAnsi="Times New Roman" w:cs="Times New Roman"/>
                <w:b/>
              </w:rPr>
            </w:pPr>
          </w:p>
          <w:p w14:paraId="63AE4E26" w14:textId="002A607A" w:rsidR="00BF600D" w:rsidRPr="00604906" w:rsidRDefault="00BF600D" w:rsidP="00BF600D">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2</w:t>
            </w:r>
          </w:p>
        </w:tc>
        <w:tc>
          <w:tcPr>
            <w:tcW w:w="1512" w:type="dxa"/>
            <w:vMerge w:val="restart"/>
          </w:tcPr>
          <w:p w14:paraId="30F8F13B" w14:textId="77777777" w:rsidR="00BF600D" w:rsidRPr="00604906" w:rsidRDefault="00BF600D" w:rsidP="00BF600D">
            <w:pPr>
              <w:rPr>
                <w:rFonts w:ascii="Times New Roman" w:hAnsi="Times New Roman" w:cs="Times New Roman"/>
                <w:sz w:val="24"/>
                <w:szCs w:val="24"/>
              </w:rPr>
            </w:pPr>
          </w:p>
          <w:p w14:paraId="594B2DB6" w14:textId="7D2BBB3D" w:rsidR="00BF600D" w:rsidRPr="00604906" w:rsidRDefault="005469C4" w:rsidP="005469C4">
            <w:pPr>
              <w:rPr>
                <w:rFonts w:ascii="Times New Roman" w:hAnsi="Times New Roman" w:cs="Times New Roman"/>
                <w:sz w:val="24"/>
                <w:szCs w:val="24"/>
              </w:rPr>
            </w:pPr>
            <w:r>
              <w:rPr>
                <w:rFonts w:ascii="Times New Roman" w:hAnsi="Times New Roman" w:cs="Times New Roman"/>
                <w:sz w:val="24"/>
                <w:szCs w:val="24"/>
              </w:rPr>
              <w:t>Night time awakenings i</w:t>
            </w:r>
            <w:r w:rsidR="00BF600D" w:rsidRPr="00604906">
              <w:rPr>
                <w:rFonts w:ascii="Times New Roman" w:hAnsi="Times New Roman" w:cs="Times New Roman"/>
                <w:sz w:val="24"/>
                <w:szCs w:val="24"/>
              </w:rPr>
              <w:t>n previous 2- 4 weeks</w:t>
            </w:r>
          </w:p>
        </w:tc>
        <w:tc>
          <w:tcPr>
            <w:tcW w:w="1305" w:type="dxa"/>
            <w:vMerge w:val="restart"/>
          </w:tcPr>
          <w:p w14:paraId="342591AF" w14:textId="77777777" w:rsidR="00BF600D" w:rsidRPr="00604906" w:rsidRDefault="00BF600D" w:rsidP="00BF600D">
            <w:pPr>
              <w:rPr>
                <w:rFonts w:ascii="Times New Roman" w:hAnsi="Times New Roman" w:cs="Times New Roman"/>
                <w:sz w:val="24"/>
                <w:szCs w:val="24"/>
              </w:rPr>
            </w:pPr>
          </w:p>
          <w:p w14:paraId="2052B600" w14:textId="33ADEC2D" w:rsidR="00BF600D" w:rsidRPr="00604906" w:rsidRDefault="00BF600D" w:rsidP="00BF600D">
            <w:pPr>
              <w:rPr>
                <w:rFonts w:ascii="Times New Roman" w:hAnsi="Times New Roman" w:cs="Times New Roman"/>
                <w:sz w:val="24"/>
                <w:szCs w:val="24"/>
              </w:rPr>
            </w:pPr>
            <w:r w:rsidRPr="00604906">
              <w:rPr>
                <w:rFonts w:ascii="Times New Roman" w:hAnsi="Times New Roman" w:cs="Times New Roman"/>
                <w:sz w:val="24"/>
                <w:szCs w:val="24"/>
              </w:rPr>
              <w:t>Multiple choice</w:t>
            </w:r>
            <w:r>
              <w:rPr>
                <w:rFonts w:ascii="Times New Roman" w:hAnsi="Times New Roman" w:cs="Times New Roman"/>
                <w:sz w:val="24"/>
                <w:szCs w:val="24"/>
              </w:rPr>
              <w:t xml:space="preserve"> </w:t>
            </w:r>
            <w:r w:rsidRPr="00604906">
              <w:rPr>
                <w:rFonts w:ascii="Times New Roman" w:hAnsi="Times New Roman" w:cs="Times New Roman"/>
                <w:sz w:val="24"/>
                <w:szCs w:val="24"/>
              </w:rPr>
              <w:t>- one answer</w:t>
            </w:r>
          </w:p>
        </w:tc>
        <w:tc>
          <w:tcPr>
            <w:tcW w:w="1854" w:type="dxa"/>
          </w:tcPr>
          <w:p w14:paraId="56486376" w14:textId="77777777" w:rsidR="00BF600D" w:rsidRPr="00604906" w:rsidRDefault="00BF600D" w:rsidP="00BF600D">
            <w:pPr>
              <w:rPr>
                <w:rFonts w:ascii="Times New Roman" w:hAnsi="Times New Roman" w:cs="Times New Roman"/>
                <w:sz w:val="24"/>
                <w:szCs w:val="24"/>
              </w:rPr>
            </w:pPr>
          </w:p>
          <w:p w14:paraId="411409FA" w14:textId="77777777" w:rsidR="00BF600D" w:rsidRDefault="00BF600D" w:rsidP="00BF600D">
            <w:pPr>
              <w:rPr>
                <w:rFonts w:ascii="Times New Roman" w:hAnsi="Times New Roman" w:cs="Times New Roman"/>
                <w:sz w:val="24"/>
                <w:szCs w:val="24"/>
              </w:rPr>
            </w:pPr>
            <w:r w:rsidRPr="00604906">
              <w:rPr>
                <w:rFonts w:ascii="Times New Roman" w:hAnsi="Times New Roman" w:cs="Times New Roman"/>
                <w:sz w:val="24"/>
                <w:szCs w:val="24"/>
              </w:rPr>
              <w:t>≤ 1x/month</w:t>
            </w:r>
          </w:p>
          <w:p w14:paraId="0FB6634D" w14:textId="5BC57485" w:rsidR="00BF600D" w:rsidRPr="00604906" w:rsidRDefault="00BF600D" w:rsidP="00BF600D">
            <w:pPr>
              <w:rPr>
                <w:rFonts w:ascii="Times New Roman" w:hAnsi="Times New Roman" w:cs="Times New Roman"/>
                <w:sz w:val="24"/>
                <w:szCs w:val="24"/>
              </w:rPr>
            </w:pPr>
          </w:p>
        </w:tc>
        <w:tc>
          <w:tcPr>
            <w:tcW w:w="1194" w:type="dxa"/>
          </w:tcPr>
          <w:p w14:paraId="59E6E88D" w14:textId="77777777" w:rsidR="00BF600D" w:rsidRDefault="00BF600D" w:rsidP="00BF600D">
            <w:pPr>
              <w:rPr>
                <w:rFonts w:ascii="Times New Roman" w:hAnsi="Times New Roman" w:cs="Times New Roman"/>
              </w:rPr>
            </w:pPr>
          </w:p>
          <w:p w14:paraId="7E897137" w14:textId="029D0D2B" w:rsidR="00BF600D" w:rsidRDefault="0058634B"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1</w:t>
            </w:r>
          </w:p>
        </w:tc>
        <w:tc>
          <w:tcPr>
            <w:tcW w:w="1439" w:type="dxa"/>
            <w:vMerge w:val="restart"/>
          </w:tcPr>
          <w:p w14:paraId="6EB1996A" w14:textId="54FCBA71" w:rsidR="00BF600D" w:rsidRDefault="00BF600D" w:rsidP="00BF600D">
            <w:pPr>
              <w:rPr>
                <w:rFonts w:ascii="Times New Roman" w:hAnsi="Times New Roman" w:cs="Times New Roman"/>
              </w:rPr>
            </w:pPr>
          </w:p>
          <w:p w14:paraId="630C417C" w14:textId="40C8B416" w:rsidR="00BF600D" w:rsidRPr="00604906" w:rsidRDefault="00BF600D" w:rsidP="00BF600D">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44D0871C" w14:textId="77777777" w:rsidR="00BF600D" w:rsidRDefault="00BF600D" w:rsidP="00BF600D">
            <w:pPr>
              <w:rPr>
                <w:rFonts w:ascii="Times New Roman" w:hAnsi="Times New Roman" w:cs="Times New Roman"/>
              </w:rPr>
            </w:pPr>
          </w:p>
          <w:p w14:paraId="3B287674" w14:textId="0EDC0F4C" w:rsidR="00BF600D" w:rsidRDefault="00BF600D" w:rsidP="00BF600D">
            <w:pPr>
              <w:rPr>
                <w:rFonts w:ascii="Times New Roman" w:hAnsi="Times New Roman" w:cs="Times New Roman"/>
              </w:rPr>
            </w:pPr>
            <w:r>
              <w:rPr>
                <w:rFonts w:ascii="Times New Roman" w:hAnsi="Times New Roman" w:cs="Times New Roman"/>
              </w:rPr>
              <w:t>Impairment</w:t>
            </w:r>
          </w:p>
        </w:tc>
      </w:tr>
      <w:tr w:rsidR="00BF600D" w:rsidRPr="00604906" w14:paraId="26E67C18" w14:textId="1A552320" w:rsidTr="006D3497">
        <w:trPr>
          <w:trHeight w:val="205"/>
        </w:trPr>
        <w:tc>
          <w:tcPr>
            <w:tcW w:w="1500" w:type="dxa"/>
            <w:vMerge/>
          </w:tcPr>
          <w:p w14:paraId="2B0B9D21" w14:textId="77777777" w:rsidR="00BF600D" w:rsidRPr="00604906" w:rsidRDefault="00BF600D" w:rsidP="00BF600D">
            <w:pPr>
              <w:rPr>
                <w:rFonts w:ascii="Times New Roman" w:hAnsi="Times New Roman" w:cs="Times New Roman"/>
                <w:b/>
              </w:rPr>
            </w:pPr>
          </w:p>
        </w:tc>
        <w:tc>
          <w:tcPr>
            <w:tcW w:w="1512" w:type="dxa"/>
            <w:vMerge/>
          </w:tcPr>
          <w:p w14:paraId="7797C7F0" w14:textId="77777777" w:rsidR="00BF600D" w:rsidRPr="00604906" w:rsidRDefault="00BF600D" w:rsidP="00BF600D">
            <w:pPr>
              <w:rPr>
                <w:rFonts w:ascii="Times New Roman" w:hAnsi="Times New Roman" w:cs="Times New Roman"/>
                <w:sz w:val="24"/>
                <w:szCs w:val="24"/>
              </w:rPr>
            </w:pPr>
          </w:p>
        </w:tc>
        <w:tc>
          <w:tcPr>
            <w:tcW w:w="1305" w:type="dxa"/>
            <w:vMerge/>
          </w:tcPr>
          <w:p w14:paraId="14DE30EF" w14:textId="77777777" w:rsidR="00BF600D" w:rsidRPr="00604906" w:rsidRDefault="00BF600D" w:rsidP="00BF600D">
            <w:pPr>
              <w:rPr>
                <w:rFonts w:ascii="Times New Roman" w:hAnsi="Times New Roman" w:cs="Times New Roman"/>
                <w:sz w:val="24"/>
                <w:szCs w:val="24"/>
              </w:rPr>
            </w:pPr>
          </w:p>
        </w:tc>
        <w:tc>
          <w:tcPr>
            <w:tcW w:w="1854" w:type="dxa"/>
          </w:tcPr>
          <w:p w14:paraId="6CAB0836" w14:textId="77777777" w:rsidR="00BF600D" w:rsidRDefault="00BF600D" w:rsidP="00BF600D">
            <w:pPr>
              <w:rPr>
                <w:rFonts w:ascii="Times New Roman" w:hAnsi="Times New Roman" w:cs="Times New Roman"/>
                <w:sz w:val="24"/>
                <w:szCs w:val="24"/>
              </w:rPr>
            </w:pPr>
          </w:p>
          <w:p w14:paraId="0F2320C4" w14:textId="5969F77A" w:rsidR="00BF600D" w:rsidRDefault="005469C4" w:rsidP="00BF600D">
            <w:pPr>
              <w:rPr>
                <w:rFonts w:ascii="Times New Roman" w:hAnsi="Times New Roman" w:cs="Times New Roman"/>
                <w:sz w:val="24"/>
                <w:szCs w:val="24"/>
              </w:rPr>
            </w:pPr>
            <w:r>
              <w:rPr>
                <w:rFonts w:ascii="Times New Roman" w:hAnsi="Times New Roman" w:cs="Times New Roman"/>
                <w:sz w:val="24"/>
                <w:szCs w:val="24"/>
              </w:rPr>
              <w:t>&gt; 1</w:t>
            </w:r>
            <w:r w:rsidR="00BF600D" w:rsidRPr="00604906">
              <w:rPr>
                <w:rFonts w:ascii="Times New Roman" w:hAnsi="Times New Roman" w:cs="Times New Roman"/>
                <w:sz w:val="24"/>
                <w:szCs w:val="24"/>
              </w:rPr>
              <w:t>x/month</w:t>
            </w:r>
          </w:p>
          <w:p w14:paraId="2B080649" w14:textId="38CF98BB" w:rsidR="00BF600D" w:rsidRPr="00604906" w:rsidRDefault="00BF600D" w:rsidP="00BF600D">
            <w:pPr>
              <w:rPr>
                <w:rFonts w:ascii="Times New Roman" w:hAnsi="Times New Roman" w:cs="Times New Roman"/>
                <w:sz w:val="24"/>
                <w:szCs w:val="24"/>
              </w:rPr>
            </w:pPr>
          </w:p>
        </w:tc>
        <w:tc>
          <w:tcPr>
            <w:tcW w:w="1194" w:type="dxa"/>
          </w:tcPr>
          <w:p w14:paraId="7065709D" w14:textId="77777777" w:rsidR="00BF600D" w:rsidRDefault="00BF600D" w:rsidP="00BF600D">
            <w:pPr>
              <w:rPr>
                <w:rFonts w:ascii="Times New Roman" w:hAnsi="Times New Roman" w:cs="Times New Roman"/>
              </w:rPr>
            </w:pPr>
          </w:p>
          <w:p w14:paraId="39DA814F" w14:textId="5E0EDBC6" w:rsidR="00BF600D" w:rsidRPr="00604906" w:rsidRDefault="0058634B"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2</w:t>
            </w:r>
          </w:p>
        </w:tc>
        <w:tc>
          <w:tcPr>
            <w:tcW w:w="1439" w:type="dxa"/>
            <w:vMerge/>
          </w:tcPr>
          <w:p w14:paraId="6DE5E09B" w14:textId="79C947F5" w:rsidR="00BF600D" w:rsidRPr="00604906" w:rsidRDefault="00BF600D" w:rsidP="00BF600D">
            <w:pPr>
              <w:rPr>
                <w:rFonts w:ascii="Times New Roman" w:hAnsi="Times New Roman" w:cs="Times New Roman"/>
              </w:rPr>
            </w:pPr>
          </w:p>
        </w:tc>
        <w:tc>
          <w:tcPr>
            <w:tcW w:w="1636" w:type="dxa"/>
            <w:vMerge/>
          </w:tcPr>
          <w:p w14:paraId="4F313414" w14:textId="77777777" w:rsidR="00BF600D" w:rsidRPr="00604906" w:rsidRDefault="00BF600D" w:rsidP="00BF600D">
            <w:pPr>
              <w:rPr>
                <w:rFonts w:ascii="Times New Roman" w:hAnsi="Times New Roman" w:cs="Times New Roman"/>
              </w:rPr>
            </w:pPr>
          </w:p>
        </w:tc>
      </w:tr>
      <w:tr w:rsidR="00BF600D" w:rsidRPr="00604906" w14:paraId="3DCE9C4F" w14:textId="2DA7B89C" w:rsidTr="006D3497">
        <w:trPr>
          <w:trHeight w:val="205"/>
        </w:trPr>
        <w:tc>
          <w:tcPr>
            <w:tcW w:w="1500" w:type="dxa"/>
            <w:vMerge/>
          </w:tcPr>
          <w:p w14:paraId="140A84FE" w14:textId="77777777" w:rsidR="00BF600D" w:rsidRPr="00604906" w:rsidRDefault="00BF600D" w:rsidP="00BF600D">
            <w:pPr>
              <w:rPr>
                <w:rFonts w:ascii="Times New Roman" w:hAnsi="Times New Roman" w:cs="Times New Roman"/>
                <w:b/>
              </w:rPr>
            </w:pPr>
          </w:p>
        </w:tc>
        <w:tc>
          <w:tcPr>
            <w:tcW w:w="1512" w:type="dxa"/>
            <w:vMerge/>
          </w:tcPr>
          <w:p w14:paraId="729CCFB9" w14:textId="77777777" w:rsidR="00BF600D" w:rsidRPr="00604906" w:rsidRDefault="00BF600D" w:rsidP="00BF600D">
            <w:pPr>
              <w:rPr>
                <w:rFonts w:ascii="Times New Roman" w:hAnsi="Times New Roman" w:cs="Times New Roman"/>
                <w:sz w:val="24"/>
                <w:szCs w:val="24"/>
              </w:rPr>
            </w:pPr>
          </w:p>
        </w:tc>
        <w:tc>
          <w:tcPr>
            <w:tcW w:w="1305" w:type="dxa"/>
            <w:vMerge/>
          </w:tcPr>
          <w:p w14:paraId="04D9E90B" w14:textId="77777777" w:rsidR="00BF600D" w:rsidRPr="00604906" w:rsidRDefault="00BF600D" w:rsidP="00BF600D">
            <w:pPr>
              <w:rPr>
                <w:rFonts w:ascii="Times New Roman" w:hAnsi="Times New Roman" w:cs="Times New Roman"/>
                <w:sz w:val="24"/>
                <w:szCs w:val="24"/>
              </w:rPr>
            </w:pPr>
          </w:p>
        </w:tc>
        <w:tc>
          <w:tcPr>
            <w:tcW w:w="1854" w:type="dxa"/>
          </w:tcPr>
          <w:p w14:paraId="21B055A1" w14:textId="77777777" w:rsidR="00BF600D" w:rsidRDefault="00BF600D" w:rsidP="00BF600D">
            <w:pPr>
              <w:rPr>
                <w:rFonts w:ascii="Times New Roman" w:hAnsi="Times New Roman" w:cs="Times New Roman"/>
                <w:sz w:val="24"/>
                <w:szCs w:val="24"/>
              </w:rPr>
            </w:pPr>
          </w:p>
          <w:p w14:paraId="0B72E7E2" w14:textId="4CDCEF65" w:rsidR="00BF600D" w:rsidRPr="00604906" w:rsidRDefault="00D11E93" w:rsidP="00BF600D">
            <w:pPr>
              <w:rPr>
                <w:rFonts w:ascii="Times New Roman" w:hAnsi="Times New Roman" w:cs="Times New Roman"/>
                <w:sz w:val="24"/>
                <w:szCs w:val="24"/>
              </w:rPr>
            </w:pPr>
            <w:r>
              <w:rPr>
                <w:rFonts w:ascii="Times New Roman" w:hAnsi="Times New Roman" w:cs="Times New Roman"/>
                <w:sz w:val="24"/>
                <w:szCs w:val="24"/>
              </w:rPr>
              <w:t>≥ 1</w:t>
            </w:r>
            <w:r w:rsidR="00BF600D" w:rsidRPr="00604906">
              <w:rPr>
                <w:rFonts w:ascii="Times New Roman" w:hAnsi="Times New Roman" w:cs="Times New Roman"/>
                <w:sz w:val="24"/>
                <w:szCs w:val="24"/>
              </w:rPr>
              <w:t>x/week</w:t>
            </w:r>
          </w:p>
          <w:p w14:paraId="36CDEFC9" w14:textId="321C86FA" w:rsidR="00BF600D" w:rsidRPr="00604906" w:rsidRDefault="00BF600D" w:rsidP="00BF600D">
            <w:pPr>
              <w:rPr>
                <w:rFonts w:ascii="Times New Roman" w:hAnsi="Times New Roman" w:cs="Times New Roman"/>
                <w:sz w:val="24"/>
                <w:szCs w:val="24"/>
              </w:rPr>
            </w:pPr>
          </w:p>
        </w:tc>
        <w:tc>
          <w:tcPr>
            <w:tcW w:w="1194" w:type="dxa"/>
          </w:tcPr>
          <w:p w14:paraId="2A3D4484" w14:textId="77777777" w:rsidR="00BF600D" w:rsidRDefault="00BF600D" w:rsidP="00BF600D">
            <w:pPr>
              <w:rPr>
                <w:rFonts w:ascii="Times New Roman" w:hAnsi="Times New Roman" w:cs="Times New Roman"/>
              </w:rPr>
            </w:pPr>
          </w:p>
          <w:p w14:paraId="17C6D2AC" w14:textId="7B121AC3" w:rsidR="00BF600D" w:rsidRPr="00604906" w:rsidRDefault="0058634B"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3</w:t>
            </w:r>
          </w:p>
        </w:tc>
        <w:tc>
          <w:tcPr>
            <w:tcW w:w="1439" w:type="dxa"/>
            <w:vMerge/>
          </w:tcPr>
          <w:p w14:paraId="1574D2FB" w14:textId="0E9F7E8E" w:rsidR="00BF600D" w:rsidRPr="00604906" w:rsidRDefault="00BF600D" w:rsidP="00BF600D">
            <w:pPr>
              <w:rPr>
                <w:rFonts w:ascii="Times New Roman" w:hAnsi="Times New Roman" w:cs="Times New Roman"/>
              </w:rPr>
            </w:pPr>
          </w:p>
        </w:tc>
        <w:tc>
          <w:tcPr>
            <w:tcW w:w="1636" w:type="dxa"/>
            <w:vMerge/>
          </w:tcPr>
          <w:p w14:paraId="16620E3E" w14:textId="77777777" w:rsidR="00BF600D" w:rsidRPr="00604906" w:rsidRDefault="00BF600D" w:rsidP="00BF600D">
            <w:pPr>
              <w:rPr>
                <w:rFonts w:ascii="Times New Roman" w:hAnsi="Times New Roman" w:cs="Times New Roman"/>
              </w:rPr>
            </w:pPr>
          </w:p>
        </w:tc>
      </w:tr>
      <w:tr w:rsidR="00BF600D" w:rsidRPr="00604906" w14:paraId="54F0CB49" w14:textId="4AC924A2" w:rsidTr="006D3497">
        <w:trPr>
          <w:trHeight w:val="450"/>
        </w:trPr>
        <w:tc>
          <w:tcPr>
            <w:tcW w:w="1500" w:type="dxa"/>
            <w:vMerge w:val="restart"/>
          </w:tcPr>
          <w:p w14:paraId="09D7DFB9" w14:textId="77777777" w:rsidR="00BF600D" w:rsidRPr="00604906" w:rsidRDefault="00BF600D" w:rsidP="00BF600D">
            <w:pPr>
              <w:rPr>
                <w:rFonts w:ascii="Times New Roman" w:hAnsi="Times New Roman" w:cs="Times New Roman"/>
                <w:b/>
              </w:rPr>
            </w:pPr>
          </w:p>
          <w:p w14:paraId="105EDA2A" w14:textId="14826580" w:rsidR="00BF600D" w:rsidRPr="00604906" w:rsidRDefault="006C489F" w:rsidP="00BF600D">
            <w:pPr>
              <w:rPr>
                <w:rFonts w:ascii="Times New Roman" w:hAnsi="Times New Roman" w:cs="Times New Roman"/>
                <w:b/>
              </w:rPr>
            </w:pPr>
            <w:r>
              <w:rPr>
                <w:rFonts w:ascii="Times New Roman" w:hAnsi="Times New Roman" w:cs="Times New Roman"/>
                <w:b/>
              </w:rPr>
              <w:t>Q</w:t>
            </w:r>
            <w:r w:rsidR="00BF600D" w:rsidRPr="00604906">
              <w:rPr>
                <w:rFonts w:ascii="Times New Roman" w:hAnsi="Times New Roman" w:cs="Times New Roman"/>
                <w:b/>
              </w:rPr>
              <w:t>3</w:t>
            </w:r>
          </w:p>
        </w:tc>
        <w:tc>
          <w:tcPr>
            <w:tcW w:w="1512" w:type="dxa"/>
            <w:vMerge w:val="restart"/>
          </w:tcPr>
          <w:p w14:paraId="21E42D5D" w14:textId="77777777" w:rsidR="00BF600D" w:rsidRPr="00604906" w:rsidRDefault="00BF600D" w:rsidP="00BF600D">
            <w:pPr>
              <w:rPr>
                <w:rFonts w:ascii="Times New Roman" w:hAnsi="Times New Roman" w:cs="Times New Roman"/>
              </w:rPr>
            </w:pPr>
          </w:p>
          <w:p w14:paraId="49AD13CA" w14:textId="14318FFB" w:rsidR="00BF600D" w:rsidRPr="00604906" w:rsidRDefault="00BF600D" w:rsidP="005E12D8">
            <w:pPr>
              <w:rPr>
                <w:rFonts w:ascii="Times New Roman" w:hAnsi="Times New Roman" w:cs="Times New Roman"/>
              </w:rPr>
            </w:pPr>
            <w:r w:rsidRPr="00604906">
              <w:rPr>
                <w:rFonts w:ascii="Times New Roman" w:hAnsi="Times New Roman" w:cs="Times New Roman"/>
              </w:rPr>
              <w:t>Interference with normal activit</w:t>
            </w:r>
            <w:r w:rsidR="005E12D8">
              <w:rPr>
                <w:rFonts w:ascii="Times New Roman" w:hAnsi="Times New Roman" w:cs="Times New Roman"/>
              </w:rPr>
              <w:t>y</w:t>
            </w:r>
            <w:r w:rsidRPr="00604906">
              <w:rPr>
                <w:rFonts w:ascii="Times New Roman" w:hAnsi="Times New Roman" w:cs="Times New Roman"/>
              </w:rPr>
              <w:t xml:space="preserve"> </w:t>
            </w:r>
            <w:r>
              <w:rPr>
                <w:rFonts w:ascii="Times New Roman" w:hAnsi="Times New Roman" w:cs="Times New Roman"/>
              </w:rPr>
              <w:t>in previous 2-4 weeks</w:t>
            </w:r>
          </w:p>
        </w:tc>
        <w:tc>
          <w:tcPr>
            <w:tcW w:w="1305" w:type="dxa"/>
            <w:vMerge w:val="restart"/>
          </w:tcPr>
          <w:p w14:paraId="0FDCFF68" w14:textId="77777777" w:rsidR="00BF600D" w:rsidRPr="00604906" w:rsidRDefault="00BF600D" w:rsidP="00BF600D">
            <w:pPr>
              <w:rPr>
                <w:rFonts w:ascii="Times New Roman" w:hAnsi="Times New Roman" w:cs="Times New Roman"/>
              </w:rPr>
            </w:pPr>
          </w:p>
          <w:p w14:paraId="2C3EF626" w14:textId="4E913513" w:rsidR="00BF600D" w:rsidRPr="00604906" w:rsidRDefault="00BF600D" w:rsidP="00BF600D">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4" w:type="dxa"/>
          </w:tcPr>
          <w:p w14:paraId="0675E095" w14:textId="77777777" w:rsidR="00BF600D" w:rsidRPr="00604906" w:rsidRDefault="00BF600D" w:rsidP="00BF600D">
            <w:pPr>
              <w:rPr>
                <w:rFonts w:ascii="Times New Roman" w:hAnsi="Times New Roman" w:cs="Times New Roman"/>
              </w:rPr>
            </w:pPr>
          </w:p>
          <w:p w14:paraId="14E3A70B" w14:textId="62453E2B" w:rsidR="00BF600D" w:rsidRDefault="00BF600D" w:rsidP="00BF600D">
            <w:pPr>
              <w:rPr>
                <w:rFonts w:ascii="Times New Roman" w:hAnsi="Times New Roman" w:cs="Times New Roman"/>
              </w:rPr>
            </w:pPr>
            <w:r w:rsidRPr="00604906">
              <w:rPr>
                <w:rFonts w:ascii="Times New Roman" w:hAnsi="Times New Roman" w:cs="Times New Roman"/>
              </w:rPr>
              <w:t>No</w:t>
            </w:r>
            <w:r w:rsidR="002D476A">
              <w:rPr>
                <w:rFonts w:ascii="Times New Roman" w:hAnsi="Times New Roman" w:cs="Times New Roman"/>
              </w:rPr>
              <w:t>ne</w:t>
            </w:r>
          </w:p>
          <w:p w14:paraId="73356042" w14:textId="0F9CFEB2" w:rsidR="00BF600D" w:rsidRPr="00604906" w:rsidRDefault="00BF600D" w:rsidP="00BF600D">
            <w:pPr>
              <w:rPr>
                <w:rFonts w:ascii="Times New Roman" w:hAnsi="Times New Roman" w:cs="Times New Roman"/>
              </w:rPr>
            </w:pPr>
          </w:p>
        </w:tc>
        <w:tc>
          <w:tcPr>
            <w:tcW w:w="1194" w:type="dxa"/>
          </w:tcPr>
          <w:p w14:paraId="3B705B35" w14:textId="77777777" w:rsidR="00BF600D" w:rsidRDefault="00BF600D" w:rsidP="00BF600D">
            <w:pPr>
              <w:rPr>
                <w:rFonts w:ascii="Times New Roman" w:hAnsi="Times New Roman" w:cs="Times New Roman"/>
              </w:rPr>
            </w:pPr>
          </w:p>
          <w:p w14:paraId="52FE26BE" w14:textId="4F1C96A5" w:rsidR="00BF600D" w:rsidRDefault="006C489F"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1</w:t>
            </w:r>
          </w:p>
        </w:tc>
        <w:tc>
          <w:tcPr>
            <w:tcW w:w="1439" w:type="dxa"/>
            <w:vMerge w:val="restart"/>
          </w:tcPr>
          <w:p w14:paraId="6E54A848" w14:textId="418CD618" w:rsidR="00BF600D" w:rsidRDefault="00BF600D" w:rsidP="00BF600D">
            <w:pPr>
              <w:rPr>
                <w:rFonts w:ascii="Times New Roman" w:hAnsi="Times New Roman" w:cs="Times New Roman"/>
              </w:rPr>
            </w:pPr>
          </w:p>
          <w:p w14:paraId="61BAC3A7" w14:textId="70A468C8" w:rsidR="00BF600D" w:rsidRPr="00604906" w:rsidRDefault="00BF600D" w:rsidP="00BF600D">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453967A1" w14:textId="77777777" w:rsidR="00BF600D" w:rsidRDefault="00BF600D" w:rsidP="00BF600D">
            <w:pPr>
              <w:rPr>
                <w:rFonts w:ascii="Times New Roman" w:hAnsi="Times New Roman" w:cs="Times New Roman"/>
              </w:rPr>
            </w:pPr>
          </w:p>
          <w:p w14:paraId="218F38F7" w14:textId="46496A92" w:rsidR="00BF600D" w:rsidRDefault="00BF600D" w:rsidP="00BF600D">
            <w:pPr>
              <w:rPr>
                <w:rFonts w:ascii="Times New Roman" w:hAnsi="Times New Roman" w:cs="Times New Roman"/>
              </w:rPr>
            </w:pPr>
            <w:r>
              <w:rPr>
                <w:rFonts w:ascii="Times New Roman" w:hAnsi="Times New Roman" w:cs="Times New Roman"/>
              </w:rPr>
              <w:t>Impairment</w:t>
            </w:r>
          </w:p>
        </w:tc>
      </w:tr>
      <w:tr w:rsidR="00BF600D" w:rsidRPr="00604906" w14:paraId="157AACC6" w14:textId="0E89149B" w:rsidTr="006D3497">
        <w:trPr>
          <w:trHeight w:val="450"/>
        </w:trPr>
        <w:tc>
          <w:tcPr>
            <w:tcW w:w="1500" w:type="dxa"/>
            <w:vMerge/>
          </w:tcPr>
          <w:p w14:paraId="6AEACF14" w14:textId="77777777" w:rsidR="00BF600D" w:rsidRPr="00604906" w:rsidRDefault="00BF600D" w:rsidP="00BF600D">
            <w:pPr>
              <w:rPr>
                <w:rFonts w:ascii="Times New Roman" w:hAnsi="Times New Roman" w:cs="Times New Roman"/>
                <w:b/>
              </w:rPr>
            </w:pPr>
          </w:p>
        </w:tc>
        <w:tc>
          <w:tcPr>
            <w:tcW w:w="1512" w:type="dxa"/>
            <w:vMerge/>
          </w:tcPr>
          <w:p w14:paraId="4D1716AB" w14:textId="77777777" w:rsidR="00BF600D" w:rsidRPr="00604906" w:rsidRDefault="00BF600D" w:rsidP="00BF600D">
            <w:pPr>
              <w:rPr>
                <w:rFonts w:ascii="Times New Roman" w:hAnsi="Times New Roman" w:cs="Times New Roman"/>
              </w:rPr>
            </w:pPr>
          </w:p>
        </w:tc>
        <w:tc>
          <w:tcPr>
            <w:tcW w:w="1305" w:type="dxa"/>
            <w:vMerge/>
          </w:tcPr>
          <w:p w14:paraId="09CD8740" w14:textId="77777777" w:rsidR="00BF600D" w:rsidRPr="00604906" w:rsidRDefault="00BF600D" w:rsidP="00BF600D">
            <w:pPr>
              <w:rPr>
                <w:rFonts w:ascii="Times New Roman" w:hAnsi="Times New Roman" w:cs="Times New Roman"/>
              </w:rPr>
            </w:pPr>
          </w:p>
        </w:tc>
        <w:tc>
          <w:tcPr>
            <w:tcW w:w="1854" w:type="dxa"/>
          </w:tcPr>
          <w:p w14:paraId="226389D4" w14:textId="77777777" w:rsidR="00BF600D" w:rsidRDefault="00BF600D" w:rsidP="00BF600D">
            <w:pPr>
              <w:rPr>
                <w:rFonts w:ascii="Times New Roman" w:hAnsi="Times New Roman" w:cs="Times New Roman"/>
              </w:rPr>
            </w:pPr>
          </w:p>
          <w:p w14:paraId="4C146663" w14:textId="156ED2E3" w:rsidR="00BF600D" w:rsidRDefault="00BF600D" w:rsidP="00BF600D">
            <w:pPr>
              <w:rPr>
                <w:rFonts w:ascii="Times New Roman" w:hAnsi="Times New Roman" w:cs="Times New Roman"/>
              </w:rPr>
            </w:pPr>
            <w:r w:rsidRPr="00604906">
              <w:rPr>
                <w:rFonts w:ascii="Times New Roman" w:hAnsi="Times New Roman" w:cs="Times New Roman"/>
              </w:rPr>
              <w:t>Some limitation</w:t>
            </w:r>
          </w:p>
          <w:p w14:paraId="2CCA4FA8" w14:textId="5FAB5CCF" w:rsidR="00BF600D" w:rsidRPr="00604906" w:rsidRDefault="00BF600D" w:rsidP="00BF600D">
            <w:pPr>
              <w:rPr>
                <w:rFonts w:ascii="Times New Roman" w:hAnsi="Times New Roman" w:cs="Times New Roman"/>
              </w:rPr>
            </w:pPr>
          </w:p>
        </w:tc>
        <w:tc>
          <w:tcPr>
            <w:tcW w:w="1194" w:type="dxa"/>
          </w:tcPr>
          <w:p w14:paraId="7EC4C65B" w14:textId="77777777" w:rsidR="00BF600D" w:rsidRDefault="00BF600D" w:rsidP="00BF600D">
            <w:pPr>
              <w:rPr>
                <w:rFonts w:ascii="Times New Roman" w:hAnsi="Times New Roman" w:cs="Times New Roman"/>
              </w:rPr>
            </w:pPr>
          </w:p>
          <w:p w14:paraId="40EB1079" w14:textId="16CC0D83" w:rsidR="00BF600D" w:rsidRPr="00604906" w:rsidRDefault="006C489F"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2</w:t>
            </w:r>
          </w:p>
        </w:tc>
        <w:tc>
          <w:tcPr>
            <w:tcW w:w="1439" w:type="dxa"/>
            <w:vMerge/>
          </w:tcPr>
          <w:p w14:paraId="685EBCB7" w14:textId="7B21208F" w:rsidR="00BF600D" w:rsidRPr="00604906" w:rsidRDefault="00BF600D" w:rsidP="00BF600D">
            <w:pPr>
              <w:rPr>
                <w:rFonts w:ascii="Times New Roman" w:hAnsi="Times New Roman" w:cs="Times New Roman"/>
              </w:rPr>
            </w:pPr>
          </w:p>
        </w:tc>
        <w:tc>
          <w:tcPr>
            <w:tcW w:w="1636" w:type="dxa"/>
            <w:vMerge/>
          </w:tcPr>
          <w:p w14:paraId="3BE82C9D" w14:textId="77777777" w:rsidR="00BF600D" w:rsidRPr="00604906" w:rsidRDefault="00BF600D" w:rsidP="00BF600D">
            <w:pPr>
              <w:rPr>
                <w:rFonts w:ascii="Times New Roman" w:hAnsi="Times New Roman" w:cs="Times New Roman"/>
              </w:rPr>
            </w:pPr>
          </w:p>
        </w:tc>
      </w:tr>
      <w:tr w:rsidR="00BF600D" w:rsidRPr="00604906" w14:paraId="3F356649" w14:textId="5504669D" w:rsidTr="006D3497">
        <w:trPr>
          <w:trHeight w:val="450"/>
        </w:trPr>
        <w:tc>
          <w:tcPr>
            <w:tcW w:w="1500" w:type="dxa"/>
            <w:vMerge/>
          </w:tcPr>
          <w:p w14:paraId="055DFCAA" w14:textId="77777777" w:rsidR="00BF600D" w:rsidRPr="00604906" w:rsidRDefault="00BF600D" w:rsidP="00BF600D">
            <w:pPr>
              <w:rPr>
                <w:rFonts w:ascii="Times New Roman" w:hAnsi="Times New Roman" w:cs="Times New Roman"/>
                <w:b/>
              </w:rPr>
            </w:pPr>
          </w:p>
        </w:tc>
        <w:tc>
          <w:tcPr>
            <w:tcW w:w="1512" w:type="dxa"/>
            <w:vMerge/>
          </w:tcPr>
          <w:p w14:paraId="01B2BEC8" w14:textId="77777777" w:rsidR="00BF600D" w:rsidRPr="00604906" w:rsidRDefault="00BF600D" w:rsidP="00BF600D">
            <w:pPr>
              <w:rPr>
                <w:rFonts w:ascii="Times New Roman" w:hAnsi="Times New Roman" w:cs="Times New Roman"/>
              </w:rPr>
            </w:pPr>
          </w:p>
        </w:tc>
        <w:tc>
          <w:tcPr>
            <w:tcW w:w="1305" w:type="dxa"/>
            <w:vMerge/>
          </w:tcPr>
          <w:p w14:paraId="414DBAE6" w14:textId="77777777" w:rsidR="00BF600D" w:rsidRPr="00604906" w:rsidRDefault="00BF600D" w:rsidP="00BF600D">
            <w:pPr>
              <w:rPr>
                <w:rFonts w:ascii="Times New Roman" w:hAnsi="Times New Roman" w:cs="Times New Roman"/>
              </w:rPr>
            </w:pPr>
          </w:p>
        </w:tc>
        <w:tc>
          <w:tcPr>
            <w:tcW w:w="1854" w:type="dxa"/>
          </w:tcPr>
          <w:p w14:paraId="7604D3D1" w14:textId="77777777" w:rsidR="00BF600D" w:rsidRDefault="00BF600D" w:rsidP="00BF600D">
            <w:pPr>
              <w:rPr>
                <w:rFonts w:ascii="Times New Roman" w:hAnsi="Times New Roman" w:cs="Times New Roman"/>
              </w:rPr>
            </w:pPr>
          </w:p>
          <w:p w14:paraId="30A9A99F" w14:textId="77777777" w:rsidR="00BF600D" w:rsidRDefault="00BF600D" w:rsidP="00BF600D">
            <w:pPr>
              <w:rPr>
                <w:rFonts w:ascii="Times New Roman" w:hAnsi="Times New Roman" w:cs="Times New Roman"/>
              </w:rPr>
            </w:pPr>
            <w:r w:rsidRPr="00604906">
              <w:rPr>
                <w:rFonts w:ascii="Times New Roman" w:hAnsi="Times New Roman" w:cs="Times New Roman"/>
              </w:rPr>
              <w:t>Extremely limited</w:t>
            </w:r>
          </w:p>
          <w:p w14:paraId="5E07E4E5" w14:textId="323EDCCE" w:rsidR="00BF600D" w:rsidRPr="00604906" w:rsidRDefault="00BF600D" w:rsidP="00BF600D">
            <w:pPr>
              <w:rPr>
                <w:rFonts w:ascii="Times New Roman" w:hAnsi="Times New Roman" w:cs="Times New Roman"/>
              </w:rPr>
            </w:pPr>
          </w:p>
        </w:tc>
        <w:tc>
          <w:tcPr>
            <w:tcW w:w="1194" w:type="dxa"/>
          </w:tcPr>
          <w:p w14:paraId="11902B83" w14:textId="77777777" w:rsidR="00BF600D" w:rsidRDefault="00BF600D" w:rsidP="00BF600D">
            <w:pPr>
              <w:rPr>
                <w:rFonts w:ascii="Times New Roman" w:hAnsi="Times New Roman" w:cs="Times New Roman"/>
              </w:rPr>
            </w:pPr>
          </w:p>
          <w:p w14:paraId="047B06DA" w14:textId="2D2F1EB3" w:rsidR="00BF600D" w:rsidRPr="00604906" w:rsidRDefault="006C489F"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3</w:t>
            </w:r>
          </w:p>
        </w:tc>
        <w:tc>
          <w:tcPr>
            <w:tcW w:w="1439" w:type="dxa"/>
            <w:vMerge/>
          </w:tcPr>
          <w:p w14:paraId="6FE4FFC7" w14:textId="14E3DBFC" w:rsidR="00BF600D" w:rsidRPr="00604906" w:rsidRDefault="00BF600D" w:rsidP="00BF600D">
            <w:pPr>
              <w:rPr>
                <w:rFonts w:ascii="Times New Roman" w:hAnsi="Times New Roman" w:cs="Times New Roman"/>
              </w:rPr>
            </w:pPr>
          </w:p>
        </w:tc>
        <w:tc>
          <w:tcPr>
            <w:tcW w:w="1636" w:type="dxa"/>
            <w:vMerge/>
          </w:tcPr>
          <w:p w14:paraId="24E17E3D" w14:textId="77777777" w:rsidR="00BF600D" w:rsidRPr="00604906" w:rsidRDefault="00BF600D" w:rsidP="00BF600D">
            <w:pPr>
              <w:rPr>
                <w:rFonts w:ascii="Times New Roman" w:hAnsi="Times New Roman" w:cs="Times New Roman"/>
              </w:rPr>
            </w:pPr>
          </w:p>
        </w:tc>
      </w:tr>
      <w:tr w:rsidR="00BF600D" w:rsidRPr="00604906" w14:paraId="0472F1EB" w14:textId="79B49E88" w:rsidTr="006D3497">
        <w:trPr>
          <w:trHeight w:val="768"/>
        </w:trPr>
        <w:tc>
          <w:tcPr>
            <w:tcW w:w="1500" w:type="dxa"/>
            <w:vMerge w:val="restart"/>
          </w:tcPr>
          <w:p w14:paraId="3EB2F894" w14:textId="77777777" w:rsidR="00BF600D" w:rsidRDefault="00BF600D" w:rsidP="00BF600D">
            <w:pPr>
              <w:rPr>
                <w:rFonts w:ascii="Times New Roman" w:hAnsi="Times New Roman" w:cs="Times New Roman"/>
                <w:b/>
              </w:rPr>
            </w:pPr>
          </w:p>
          <w:p w14:paraId="217798C9" w14:textId="697C92F9" w:rsidR="00BF600D" w:rsidRPr="00604906" w:rsidRDefault="006C489F" w:rsidP="00BF600D">
            <w:pPr>
              <w:rPr>
                <w:rFonts w:ascii="Times New Roman" w:hAnsi="Times New Roman" w:cs="Times New Roman"/>
                <w:b/>
              </w:rPr>
            </w:pPr>
            <w:r>
              <w:rPr>
                <w:rFonts w:ascii="Times New Roman" w:hAnsi="Times New Roman" w:cs="Times New Roman"/>
                <w:b/>
              </w:rPr>
              <w:t>Q</w:t>
            </w:r>
            <w:r w:rsidR="00BF600D">
              <w:rPr>
                <w:rFonts w:ascii="Times New Roman" w:hAnsi="Times New Roman" w:cs="Times New Roman"/>
                <w:b/>
              </w:rPr>
              <w:t>4</w:t>
            </w:r>
          </w:p>
        </w:tc>
        <w:tc>
          <w:tcPr>
            <w:tcW w:w="1512" w:type="dxa"/>
            <w:vMerge w:val="restart"/>
          </w:tcPr>
          <w:p w14:paraId="042D2613" w14:textId="77777777" w:rsidR="00BF600D" w:rsidRPr="00604906" w:rsidRDefault="00BF600D" w:rsidP="00BF600D">
            <w:pPr>
              <w:rPr>
                <w:rFonts w:ascii="Times New Roman" w:hAnsi="Times New Roman" w:cs="Times New Roman"/>
              </w:rPr>
            </w:pPr>
          </w:p>
          <w:p w14:paraId="32EAC55B" w14:textId="0E8FA2F5" w:rsidR="00BF600D" w:rsidRPr="00604906" w:rsidRDefault="00BF600D" w:rsidP="00BF600D">
            <w:pPr>
              <w:rPr>
                <w:rFonts w:ascii="Times New Roman" w:hAnsi="Times New Roman" w:cs="Times New Roman"/>
              </w:rPr>
            </w:pPr>
            <w:r w:rsidRPr="00604906">
              <w:rPr>
                <w:rFonts w:ascii="Times New Roman" w:hAnsi="Times New Roman" w:cs="Times New Roman"/>
              </w:rPr>
              <w:t>Short-acting</w:t>
            </w:r>
            <w:r>
              <w:rPr>
                <w:rFonts w:ascii="Times New Roman" w:hAnsi="Times New Roman" w:cs="Times New Roman"/>
              </w:rPr>
              <w:t xml:space="preserve"> </w:t>
            </w:r>
          </w:p>
          <w:p w14:paraId="73A1F2B2" w14:textId="7834CA29" w:rsidR="00BF600D" w:rsidRPr="00604906" w:rsidRDefault="00BF600D" w:rsidP="006875AE">
            <w:pPr>
              <w:rPr>
                <w:rFonts w:ascii="Times New Roman" w:hAnsi="Times New Roman" w:cs="Times New Roman"/>
              </w:rPr>
            </w:pPr>
            <w:r w:rsidRPr="00604906">
              <w:rPr>
                <w:rFonts w:ascii="Times New Roman" w:hAnsi="Times New Roman" w:cs="Times New Roman"/>
              </w:rPr>
              <w:t>beta2-agonist</w:t>
            </w:r>
            <w:r w:rsidR="002D476A">
              <w:rPr>
                <w:rFonts w:ascii="Times New Roman" w:hAnsi="Times New Roman" w:cs="Times New Roman"/>
              </w:rPr>
              <w:t xml:space="preserve"> use</w:t>
            </w:r>
            <w:r w:rsidRPr="00604906">
              <w:rPr>
                <w:rFonts w:ascii="Times New Roman" w:hAnsi="Times New Roman" w:cs="Times New Roman"/>
              </w:rPr>
              <w:t xml:space="preserve"> </w:t>
            </w:r>
            <w:r w:rsidR="00912242">
              <w:rPr>
                <w:rFonts w:ascii="Times New Roman" w:hAnsi="Times New Roman" w:cs="Times New Roman"/>
              </w:rPr>
              <w:t xml:space="preserve">for symptom control </w:t>
            </w:r>
            <w:r>
              <w:rPr>
                <w:rFonts w:ascii="Times New Roman" w:hAnsi="Times New Roman" w:cs="Times New Roman"/>
              </w:rPr>
              <w:t>in previous 2-4 weeks</w:t>
            </w:r>
            <w:r w:rsidR="005E12D8">
              <w:rPr>
                <w:rFonts w:ascii="Times New Roman" w:hAnsi="Times New Roman" w:cs="Times New Roman"/>
              </w:rPr>
              <w:t xml:space="preserve"> (not prevention of exercise-induced bronchospasm)</w:t>
            </w:r>
          </w:p>
          <w:p w14:paraId="43161E39" w14:textId="7294FEC0" w:rsidR="00BF600D" w:rsidRPr="00604906" w:rsidRDefault="00BF600D" w:rsidP="00BF600D">
            <w:pPr>
              <w:rPr>
                <w:rFonts w:ascii="Times New Roman" w:hAnsi="Times New Roman" w:cs="Times New Roman"/>
              </w:rPr>
            </w:pPr>
          </w:p>
        </w:tc>
        <w:tc>
          <w:tcPr>
            <w:tcW w:w="1305" w:type="dxa"/>
            <w:vMerge w:val="restart"/>
          </w:tcPr>
          <w:p w14:paraId="4292575C" w14:textId="77777777" w:rsidR="00BF600D" w:rsidRPr="00604906" w:rsidRDefault="00BF600D" w:rsidP="00BF600D">
            <w:pPr>
              <w:rPr>
                <w:rFonts w:ascii="Times New Roman" w:hAnsi="Times New Roman" w:cs="Times New Roman"/>
              </w:rPr>
            </w:pPr>
          </w:p>
          <w:p w14:paraId="032E386C" w14:textId="4D79A3E4" w:rsidR="00BF600D" w:rsidRPr="00604906" w:rsidRDefault="00BF600D" w:rsidP="00BF600D">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4" w:type="dxa"/>
          </w:tcPr>
          <w:p w14:paraId="1F372C1A" w14:textId="77777777" w:rsidR="00BF600D" w:rsidRPr="00604906" w:rsidRDefault="00BF600D" w:rsidP="00BF600D">
            <w:pPr>
              <w:rPr>
                <w:rFonts w:ascii="Times New Roman" w:hAnsi="Times New Roman" w:cs="Times New Roman"/>
              </w:rPr>
            </w:pPr>
          </w:p>
          <w:p w14:paraId="22A3A303" w14:textId="77777777" w:rsidR="00BF600D" w:rsidRPr="00604906" w:rsidRDefault="00BF600D" w:rsidP="00BF600D">
            <w:pPr>
              <w:rPr>
                <w:rFonts w:ascii="Times New Roman" w:hAnsi="Times New Roman" w:cs="Times New Roman"/>
              </w:rPr>
            </w:pPr>
            <w:r w:rsidRPr="00604906">
              <w:rPr>
                <w:rFonts w:ascii="Times New Roman" w:hAnsi="Times New Roman" w:cs="Times New Roman"/>
              </w:rPr>
              <w:t>≤ 2 days/week</w:t>
            </w:r>
          </w:p>
        </w:tc>
        <w:tc>
          <w:tcPr>
            <w:tcW w:w="1194" w:type="dxa"/>
          </w:tcPr>
          <w:p w14:paraId="1A2000FC" w14:textId="77777777" w:rsidR="00BF600D" w:rsidRDefault="00BF600D" w:rsidP="00BF600D">
            <w:pPr>
              <w:rPr>
                <w:rFonts w:ascii="Times New Roman" w:hAnsi="Times New Roman" w:cs="Times New Roman"/>
              </w:rPr>
            </w:pPr>
          </w:p>
          <w:p w14:paraId="075F4263" w14:textId="03B99724" w:rsidR="00BF600D" w:rsidRDefault="006C489F"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1</w:t>
            </w:r>
          </w:p>
        </w:tc>
        <w:tc>
          <w:tcPr>
            <w:tcW w:w="1439" w:type="dxa"/>
            <w:vMerge w:val="restart"/>
          </w:tcPr>
          <w:p w14:paraId="7DEFB94B" w14:textId="7EC2846D" w:rsidR="00BF600D" w:rsidRDefault="00BF600D" w:rsidP="00BF600D">
            <w:pPr>
              <w:rPr>
                <w:rFonts w:ascii="Times New Roman" w:hAnsi="Times New Roman" w:cs="Times New Roman"/>
              </w:rPr>
            </w:pPr>
          </w:p>
          <w:p w14:paraId="7AB17218" w14:textId="1396094E" w:rsidR="00BF600D" w:rsidRPr="00604906" w:rsidRDefault="00BF600D" w:rsidP="00BF600D">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67A2B842" w14:textId="77777777" w:rsidR="00BF600D" w:rsidRDefault="00BF600D" w:rsidP="00BF600D">
            <w:pPr>
              <w:rPr>
                <w:rFonts w:ascii="Times New Roman" w:hAnsi="Times New Roman" w:cs="Times New Roman"/>
              </w:rPr>
            </w:pPr>
          </w:p>
          <w:p w14:paraId="2132C656" w14:textId="6883B1E9" w:rsidR="00BF600D" w:rsidRDefault="00BF600D" w:rsidP="00BF600D">
            <w:pPr>
              <w:rPr>
                <w:rFonts w:ascii="Times New Roman" w:hAnsi="Times New Roman" w:cs="Times New Roman"/>
              </w:rPr>
            </w:pPr>
            <w:r>
              <w:rPr>
                <w:rFonts w:ascii="Times New Roman" w:hAnsi="Times New Roman" w:cs="Times New Roman"/>
              </w:rPr>
              <w:t>Impairment</w:t>
            </w:r>
          </w:p>
        </w:tc>
      </w:tr>
      <w:tr w:rsidR="00BF600D" w:rsidRPr="00604906" w14:paraId="685FE938" w14:textId="33EF9FB1" w:rsidTr="006D3497">
        <w:trPr>
          <w:trHeight w:val="766"/>
        </w:trPr>
        <w:tc>
          <w:tcPr>
            <w:tcW w:w="1500" w:type="dxa"/>
            <w:vMerge/>
          </w:tcPr>
          <w:p w14:paraId="3EEE2EFE" w14:textId="77777777" w:rsidR="00BF600D" w:rsidRPr="00604906" w:rsidRDefault="00BF600D" w:rsidP="00BF600D">
            <w:pPr>
              <w:rPr>
                <w:rFonts w:ascii="Times New Roman" w:hAnsi="Times New Roman" w:cs="Times New Roman"/>
                <w:b/>
              </w:rPr>
            </w:pPr>
          </w:p>
        </w:tc>
        <w:tc>
          <w:tcPr>
            <w:tcW w:w="1512" w:type="dxa"/>
            <w:vMerge/>
          </w:tcPr>
          <w:p w14:paraId="528D8C2E" w14:textId="77777777" w:rsidR="00BF600D" w:rsidRPr="00604906" w:rsidRDefault="00BF600D" w:rsidP="00BF600D">
            <w:pPr>
              <w:rPr>
                <w:rFonts w:ascii="Times New Roman" w:hAnsi="Times New Roman" w:cs="Times New Roman"/>
              </w:rPr>
            </w:pPr>
          </w:p>
        </w:tc>
        <w:tc>
          <w:tcPr>
            <w:tcW w:w="1305" w:type="dxa"/>
            <w:vMerge/>
          </w:tcPr>
          <w:p w14:paraId="1B47AC9C" w14:textId="77777777" w:rsidR="00BF600D" w:rsidRPr="00604906" w:rsidRDefault="00BF600D" w:rsidP="00BF600D">
            <w:pPr>
              <w:rPr>
                <w:rFonts w:ascii="Times New Roman" w:hAnsi="Times New Roman" w:cs="Times New Roman"/>
              </w:rPr>
            </w:pPr>
          </w:p>
        </w:tc>
        <w:tc>
          <w:tcPr>
            <w:tcW w:w="1854" w:type="dxa"/>
          </w:tcPr>
          <w:p w14:paraId="2970DA22" w14:textId="77777777" w:rsidR="00BF600D" w:rsidRDefault="00BF600D" w:rsidP="00BF600D">
            <w:pPr>
              <w:rPr>
                <w:rFonts w:ascii="Times New Roman" w:hAnsi="Times New Roman" w:cs="Times New Roman"/>
              </w:rPr>
            </w:pPr>
          </w:p>
          <w:p w14:paraId="27B5A5BB" w14:textId="2D2617EE" w:rsidR="00BF600D" w:rsidRPr="00604906" w:rsidRDefault="00BF600D" w:rsidP="00BF600D">
            <w:pPr>
              <w:rPr>
                <w:rFonts w:ascii="Times New Roman" w:hAnsi="Times New Roman" w:cs="Times New Roman"/>
              </w:rPr>
            </w:pPr>
            <w:r w:rsidRPr="00604906">
              <w:rPr>
                <w:rFonts w:ascii="Times New Roman" w:hAnsi="Times New Roman" w:cs="Times New Roman"/>
              </w:rPr>
              <w:t xml:space="preserve"> &gt;2 days/week</w:t>
            </w:r>
          </w:p>
        </w:tc>
        <w:tc>
          <w:tcPr>
            <w:tcW w:w="1194" w:type="dxa"/>
          </w:tcPr>
          <w:p w14:paraId="6C341E49" w14:textId="77777777" w:rsidR="00BF600D" w:rsidRDefault="00BF600D" w:rsidP="00BF600D">
            <w:pPr>
              <w:rPr>
                <w:rFonts w:ascii="Times New Roman" w:hAnsi="Times New Roman" w:cs="Times New Roman"/>
              </w:rPr>
            </w:pPr>
          </w:p>
          <w:p w14:paraId="64D9E4A7" w14:textId="01E7F8F4" w:rsidR="00BF600D" w:rsidRPr="00604906" w:rsidRDefault="006C489F"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2</w:t>
            </w:r>
          </w:p>
        </w:tc>
        <w:tc>
          <w:tcPr>
            <w:tcW w:w="1439" w:type="dxa"/>
            <w:vMerge/>
          </w:tcPr>
          <w:p w14:paraId="7EA3AE3A" w14:textId="6C827BF2" w:rsidR="00BF600D" w:rsidRPr="00604906" w:rsidRDefault="00BF600D" w:rsidP="00BF600D">
            <w:pPr>
              <w:rPr>
                <w:rFonts w:ascii="Times New Roman" w:hAnsi="Times New Roman" w:cs="Times New Roman"/>
              </w:rPr>
            </w:pPr>
          </w:p>
        </w:tc>
        <w:tc>
          <w:tcPr>
            <w:tcW w:w="1636" w:type="dxa"/>
            <w:vMerge/>
          </w:tcPr>
          <w:p w14:paraId="0ACE29F6" w14:textId="77777777" w:rsidR="00BF600D" w:rsidRPr="00604906" w:rsidRDefault="00BF600D" w:rsidP="00BF600D">
            <w:pPr>
              <w:rPr>
                <w:rFonts w:ascii="Times New Roman" w:hAnsi="Times New Roman" w:cs="Times New Roman"/>
              </w:rPr>
            </w:pPr>
          </w:p>
        </w:tc>
      </w:tr>
      <w:tr w:rsidR="00BF600D" w:rsidRPr="00604906" w14:paraId="5265E415" w14:textId="222C81FC" w:rsidTr="006D3497">
        <w:trPr>
          <w:trHeight w:val="766"/>
        </w:trPr>
        <w:tc>
          <w:tcPr>
            <w:tcW w:w="1500" w:type="dxa"/>
            <w:vMerge/>
          </w:tcPr>
          <w:p w14:paraId="354371DD" w14:textId="77777777" w:rsidR="00BF600D" w:rsidRPr="00604906" w:rsidRDefault="00BF600D" w:rsidP="00BF600D">
            <w:pPr>
              <w:rPr>
                <w:rFonts w:ascii="Times New Roman" w:hAnsi="Times New Roman" w:cs="Times New Roman"/>
                <w:b/>
              </w:rPr>
            </w:pPr>
          </w:p>
        </w:tc>
        <w:tc>
          <w:tcPr>
            <w:tcW w:w="1512" w:type="dxa"/>
            <w:vMerge/>
          </w:tcPr>
          <w:p w14:paraId="7773FF20" w14:textId="77777777" w:rsidR="00BF600D" w:rsidRPr="00604906" w:rsidRDefault="00BF600D" w:rsidP="00BF600D">
            <w:pPr>
              <w:rPr>
                <w:rFonts w:ascii="Times New Roman" w:hAnsi="Times New Roman" w:cs="Times New Roman"/>
              </w:rPr>
            </w:pPr>
          </w:p>
        </w:tc>
        <w:tc>
          <w:tcPr>
            <w:tcW w:w="1305" w:type="dxa"/>
            <w:vMerge/>
          </w:tcPr>
          <w:p w14:paraId="380F78A5" w14:textId="77777777" w:rsidR="00BF600D" w:rsidRPr="00604906" w:rsidRDefault="00BF600D" w:rsidP="00BF600D">
            <w:pPr>
              <w:rPr>
                <w:rFonts w:ascii="Times New Roman" w:hAnsi="Times New Roman" w:cs="Times New Roman"/>
              </w:rPr>
            </w:pPr>
          </w:p>
        </w:tc>
        <w:tc>
          <w:tcPr>
            <w:tcW w:w="1854" w:type="dxa"/>
          </w:tcPr>
          <w:p w14:paraId="16C82EE1" w14:textId="77777777" w:rsidR="00BF600D" w:rsidRDefault="00BF600D" w:rsidP="00BF600D">
            <w:pPr>
              <w:rPr>
                <w:rFonts w:ascii="Times New Roman" w:hAnsi="Times New Roman" w:cs="Times New Roman"/>
              </w:rPr>
            </w:pPr>
          </w:p>
          <w:p w14:paraId="778640F8" w14:textId="4BDC3170" w:rsidR="00BF600D" w:rsidRDefault="00BF600D" w:rsidP="00BF600D">
            <w:pPr>
              <w:rPr>
                <w:rFonts w:ascii="Times New Roman" w:hAnsi="Times New Roman" w:cs="Times New Roman"/>
              </w:rPr>
            </w:pPr>
            <w:r w:rsidRPr="00604906">
              <w:rPr>
                <w:rFonts w:ascii="Times New Roman" w:hAnsi="Times New Roman" w:cs="Times New Roman"/>
              </w:rPr>
              <w:t>Several times per day</w:t>
            </w:r>
          </w:p>
          <w:p w14:paraId="44941BE5" w14:textId="71DE483D" w:rsidR="006C5F16" w:rsidRPr="00604906" w:rsidRDefault="006C5F16" w:rsidP="00BF600D">
            <w:pPr>
              <w:rPr>
                <w:rFonts w:ascii="Times New Roman" w:hAnsi="Times New Roman" w:cs="Times New Roman"/>
              </w:rPr>
            </w:pPr>
          </w:p>
        </w:tc>
        <w:tc>
          <w:tcPr>
            <w:tcW w:w="1194" w:type="dxa"/>
          </w:tcPr>
          <w:p w14:paraId="0416EA78" w14:textId="77777777" w:rsidR="00BF600D" w:rsidRDefault="00BF600D" w:rsidP="00BF600D">
            <w:pPr>
              <w:rPr>
                <w:rFonts w:ascii="Times New Roman" w:hAnsi="Times New Roman" w:cs="Times New Roman"/>
              </w:rPr>
            </w:pPr>
          </w:p>
          <w:p w14:paraId="43C38046" w14:textId="3B4656F2" w:rsidR="00BF600D" w:rsidRPr="00604906" w:rsidRDefault="006C489F" w:rsidP="00BF600D">
            <w:pPr>
              <w:rPr>
                <w:rFonts w:ascii="Times New Roman" w:hAnsi="Times New Roman" w:cs="Times New Roman"/>
              </w:rPr>
            </w:pPr>
            <w:r>
              <w:rPr>
                <w:rFonts w:ascii="Times New Roman" w:hAnsi="Times New Roman" w:cs="Times New Roman"/>
              </w:rPr>
              <w:t>A</w:t>
            </w:r>
            <w:r w:rsidR="00BF600D">
              <w:rPr>
                <w:rFonts w:ascii="Times New Roman" w:hAnsi="Times New Roman" w:cs="Times New Roman"/>
              </w:rPr>
              <w:t>3</w:t>
            </w:r>
          </w:p>
        </w:tc>
        <w:tc>
          <w:tcPr>
            <w:tcW w:w="1439" w:type="dxa"/>
            <w:vMerge/>
          </w:tcPr>
          <w:p w14:paraId="00FF04C0" w14:textId="1625D0AF" w:rsidR="00BF600D" w:rsidRPr="00604906" w:rsidRDefault="00BF600D" w:rsidP="00BF600D">
            <w:pPr>
              <w:rPr>
                <w:rFonts w:ascii="Times New Roman" w:hAnsi="Times New Roman" w:cs="Times New Roman"/>
              </w:rPr>
            </w:pPr>
          </w:p>
        </w:tc>
        <w:tc>
          <w:tcPr>
            <w:tcW w:w="1636" w:type="dxa"/>
            <w:vMerge/>
          </w:tcPr>
          <w:p w14:paraId="20835C31" w14:textId="77777777" w:rsidR="00BF600D" w:rsidRPr="00604906" w:rsidRDefault="00BF600D" w:rsidP="00BF600D">
            <w:pPr>
              <w:rPr>
                <w:rFonts w:ascii="Times New Roman" w:hAnsi="Times New Roman" w:cs="Times New Roman"/>
              </w:rPr>
            </w:pPr>
          </w:p>
        </w:tc>
      </w:tr>
      <w:tr w:rsidR="00BA32FA" w:rsidRPr="00604906" w14:paraId="7ED6018F" w14:textId="2A6C6BB4" w:rsidTr="006D3497">
        <w:trPr>
          <w:trHeight w:val="737"/>
        </w:trPr>
        <w:tc>
          <w:tcPr>
            <w:tcW w:w="1500" w:type="dxa"/>
            <w:vMerge w:val="restart"/>
          </w:tcPr>
          <w:p w14:paraId="0749C360" w14:textId="77777777" w:rsidR="00BA32FA" w:rsidRPr="00604906" w:rsidRDefault="00BA32FA" w:rsidP="00BF600D">
            <w:pPr>
              <w:rPr>
                <w:rFonts w:ascii="Times New Roman" w:hAnsi="Times New Roman" w:cs="Times New Roman"/>
                <w:b/>
              </w:rPr>
            </w:pPr>
          </w:p>
          <w:p w14:paraId="33D8DDD7" w14:textId="2F553FCF" w:rsidR="00BA32FA" w:rsidRPr="00604906" w:rsidRDefault="00BA32FA" w:rsidP="00BF600D">
            <w:pPr>
              <w:rPr>
                <w:rFonts w:ascii="Times New Roman" w:hAnsi="Times New Roman" w:cs="Times New Roman"/>
                <w:b/>
              </w:rPr>
            </w:pPr>
            <w:r>
              <w:rPr>
                <w:rFonts w:ascii="Times New Roman" w:hAnsi="Times New Roman" w:cs="Times New Roman"/>
                <w:b/>
              </w:rPr>
              <w:t>Q5</w:t>
            </w:r>
          </w:p>
        </w:tc>
        <w:tc>
          <w:tcPr>
            <w:tcW w:w="1512" w:type="dxa"/>
            <w:vMerge w:val="restart"/>
          </w:tcPr>
          <w:p w14:paraId="21C36224" w14:textId="77777777" w:rsidR="00BA32FA" w:rsidRPr="00604906" w:rsidRDefault="00BA32FA" w:rsidP="00BF600D">
            <w:pPr>
              <w:rPr>
                <w:rFonts w:ascii="Times New Roman" w:hAnsi="Times New Roman" w:cs="Times New Roman"/>
              </w:rPr>
            </w:pPr>
          </w:p>
          <w:p w14:paraId="5F98BB2B" w14:textId="2E576727" w:rsidR="00BA32FA" w:rsidRPr="00604906" w:rsidRDefault="00BA32FA" w:rsidP="00E30B2C">
            <w:pPr>
              <w:rPr>
                <w:rFonts w:ascii="Times New Roman" w:hAnsi="Times New Roman" w:cs="Times New Roman"/>
              </w:rPr>
            </w:pPr>
            <w:r>
              <w:rPr>
                <w:rFonts w:ascii="Times New Roman" w:hAnsi="Times New Roman" w:cs="Times New Roman"/>
              </w:rPr>
              <w:t>E</w:t>
            </w:r>
            <w:r w:rsidRPr="00604906">
              <w:rPr>
                <w:rFonts w:ascii="Times New Roman" w:hAnsi="Times New Roman" w:cs="Times New Roman"/>
              </w:rPr>
              <w:t xml:space="preserve">xacerbations requiring oral systemic corticosteroids </w:t>
            </w:r>
          </w:p>
        </w:tc>
        <w:tc>
          <w:tcPr>
            <w:tcW w:w="1305" w:type="dxa"/>
            <w:vMerge w:val="restart"/>
          </w:tcPr>
          <w:p w14:paraId="21317B81" w14:textId="77777777" w:rsidR="00BA32FA" w:rsidRDefault="00BA32FA" w:rsidP="00BF600D">
            <w:pPr>
              <w:rPr>
                <w:rFonts w:ascii="Times New Roman" w:hAnsi="Times New Roman" w:cs="Times New Roman"/>
              </w:rPr>
            </w:pPr>
          </w:p>
          <w:p w14:paraId="01515464" w14:textId="18EB97F6" w:rsidR="00BA32FA" w:rsidRPr="00604906" w:rsidRDefault="00BA32FA" w:rsidP="00BF600D">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4" w:type="dxa"/>
          </w:tcPr>
          <w:p w14:paraId="26F79046" w14:textId="77777777" w:rsidR="00BA32FA" w:rsidRDefault="00BA32FA" w:rsidP="00BA32FA">
            <w:pPr>
              <w:rPr>
                <w:rFonts w:ascii="Times New Roman" w:hAnsi="Times New Roman" w:cs="Times New Roman"/>
              </w:rPr>
            </w:pPr>
          </w:p>
          <w:p w14:paraId="281F25CB" w14:textId="4CA0E8D4" w:rsidR="00BA32FA" w:rsidRPr="00BA32FA" w:rsidRDefault="00BA32FA" w:rsidP="00BA32FA">
            <w:pPr>
              <w:rPr>
                <w:rFonts w:ascii="Times New Roman" w:hAnsi="Times New Roman" w:cs="Times New Roman"/>
              </w:rPr>
            </w:pPr>
            <w:r>
              <w:rPr>
                <w:rFonts w:ascii="Times New Roman" w:hAnsi="Times New Roman" w:cs="Times New Roman"/>
              </w:rPr>
              <w:t>0-1</w:t>
            </w:r>
            <w:r w:rsidRPr="00BA32FA">
              <w:rPr>
                <w:rFonts w:ascii="Times New Roman" w:hAnsi="Times New Roman" w:cs="Times New Roman"/>
              </w:rPr>
              <w:t>/ year</w:t>
            </w:r>
          </w:p>
        </w:tc>
        <w:tc>
          <w:tcPr>
            <w:tcW w:w="1194" w:type="dxa"/>
          </w:tcPr>
          <w:p w14:paraId="21C1A49E" w14:textId="77777777" w:rsidR="00BA32FA" w:rsidRDefault="00BA32FA" w:rsidP="00BF600D">
            <w:pPr>
              <w:rPr>
                <w:rFonts w:ascii="Times New Roman" w:hAnsi="Times New Roman" w:cs="Times New Roman"/>
                <w:color w:val="FF0000"/>
              </w:rPr>
            </w:pPr>
          </w:p>
          <w:p w14:paraId="11B3782B" w14:textId="329791F8" w:rsidR="00BA32FA" w:rsidRDefault="00BA32FA" w:rsidP="00BF600D">
            <w:pPr>
              <w:rPr>
                <w:rFonts w:ascii="Times New Roman" w:hAnsi="Times New Roman" w:cs="Times New Roman"/>
                <w:color w:val="FF0000"/>
              </w:rPr>
            </w:pPr>
            <w:r w:rsidRPr="006D3497">
              <w:rPr>
                <w:rFonts w:ascii="Times New Roman" w:hAnsi="Times New Roman" w:cs="Times New Roman"/>
                <w:color w:val="000000" w:themeColor="text1"/>
              </w:rPr>
              <w:t>A1</w:t>
            </w:r>
          </w:p>
        </w:tc>
        <w:tc>
          <w:tcPr>
            <w:tcW w:w="1439" w:type="dxa"/>
            <w:vMerge w:val="restart"/>
          </w:tcPr>
          <w:p w14:paraId="17E5249E" w14:textId="189B1CFB" w:rsidR="00BA32FA" w:rsidRDefault="00BA32FA" w:rsidP="00BF600D">
            <w:pPr>
              <w:rPr>
                <w:rFonts w:ascii="Times New Roman" w:hAnsi="Times New Roman" w:cs="Times New Roman"/>
                <w:color w:val="FF0000"/>
              </w:rPr>
            </w:pPr>
          </w:p>
          <w:p w14:paraId="4DF9AFB1" w14:textId="025BD41E" w:rsidR="00BA32FA" w:rsidRPr="00604906" w:rsidRDefault="00BA32FA" w:rsidP="00BF600D">
            <w:pPr>
              <w:rPr>
                <w:rFonts w:ascii="Times New Roman" w:hAnsi="Times New Roman" w:cs="Times New Roman"/>
              </w:rPr>
            </w:pPr>
            <w:r w:rsidRPr="00E30B2C">
              <w:rPr>
                <w:rFonts w:ascii="Times New Roman" w:hAnsi="Times New Roman" w:cs="Times New Roman"/>
                <w:color w:val="000000" w:themeColor="text1"/>
              </w:rPr>
              <w:t>Yes</w:t>
            </w:r>
          </w:p>
        </w:tc>
        <w:tc>
          <w:tcPr>
            <w:tcW w:w="1636" w:type="dxa"/>
            <w:vMerge w:val="restart"/>
          </w:tcPr>
          <w:p w14:paraId="113F7887" w14:textId="77777777" w:rsidR="00BA32FA" w:rsidRDefault="00BA32FA" w:rsidP="00BF600D">
            <w:pPr>
              <w:rPr>
                <w:rFonts w:ascii="Times New Roman" w:hAnsi="Times New Roman" w:cs="Times New Roman"/>
                <w:color w:val="FF0000"/>
              </w:rPr>
            </w:pPr>
          </w:p>
          <w:p w14:paraId="1C6CA053" w14:textId="14CE2D35" w:rsidR="00BA32FA" w:rsidRDefault="00BA32FA" w:rsidP="00BF600D">
            <w:pPr>
              <w:rPr>
                <w:rFonts w:ascii="Times New Roman" w:hAnsi="Times New Roman" w:cs="Times New Roman"/>
                <w:color w:val="FF0000"/>
              </w:rPr>
            </w:pPr>
            <w:r w:rsidRPr="006D3497">
              <w:rPr>
                <w:rFonts w:ascii="Times New Roman" w:hAnsi="Times New Roman" w:cs="Times New Roman"/>
                <w:color w:val="000000" w:themeColor="text1"/>
              </w:rPr>
              <w:t>Risk</w:t>
            </w:r>
          </w:p>
        </w:tc>
      </w:tr>
      <w:tr w:rsidR="00BA32FA" w:rsidRPr="00604906" w14:paraId="1C2CFC07" w14:textId="0E4F5205" w:rsidTr="00BA32FA">
        <w:trPr>
          <w:trHeight w:val="630"/>
        </w:trPr>
        <w:tc>
          <w:tcPr>
            <w:tcW w:w="1500" w:type="dxa"/>
            <w:vMerge/>
          </w:tcPr>
          <w:p w14:paraId="681F3828" w14:textId="77777777" w:rsidR="00BA32FA" w:rsidRPr="00604906" w:rsidRDefault="00BA32FA" w:rsidP="00BF600D">
            <w:pPr>
              <w:rPr>
                <w:rFonts w:ascii="Times New Roman" w:hAnsi="Times New Roman" w:cs="Times New Roman"/>
                <w:b/>
              </w:rPr>
            </w:pPr>
          </w:p>
        </w:tc>
        <w:tc>
          <w:tcPr>
            <w:tcW w:w="1512" w:type="dxa"/>
            <w:vMerge/>
          </w:tcPr>
          <w:p w14:paraId="10BA3578" w14:textId="77777777" w:rsidR="00BA32FA" w:rsidRPr="00604906" w:rsidRDefault="00BA32FA" w:rsidP="00BF600D">
            <w:pPr>
              <w:rPr>
                <w:rFonts w:ascii="Times New Roman" w:hAnsi="Times New Roman" w:cs="Times New Roman"/>
              </w:rPr>
            </w:pPr>
          </w:p>
        </w:tc>
        <w:tc>
          <w:tcPr>
            <w:tcW w:w="1305" w:type="dxa"/>
            <w:vMerge/>
          </w:tcPr>
          <w:p w14:paraId="52A1F563" w14:textId="77777777" w:rsidR="00BA32FA" w:rsidRPr="00604906" w:rsidRDefault="00BA32FA" w:rsidP="00BF600D">
            <w:pPr>
              <w:rPr>
                <w:rFonts w:ascii="Times New Roman" w:hAnsi="Times New Roman" w:cs="Times New Roman"/>
              </w:rPr>
            </w:pPr>
          </w:p>
        </w:tc>
        <w:tc>
          <w:tcPr>
            <w:tcW w:w="1854" w:type="dxa"/>
          </w:tcPr>
          <w:p w14:paraId="10C2543B" w14:textId="77777777" w:rsidR="00BA32FA" w:rsidRDefault="00BA32FA" w:rsidP="00BF600D">
            <w:pPr>
              <w:rPr>
                <w:rFonts w:ascii="Times New Roman" w:hAnsi="Times New Roman" w:cs="Times New Roman"/>
              </w:rPr>
            </w:pPr>
          </w:p>
          <w:p w14:paraId="522CB33E" w14:textId="4B2D071F" w:rsidR="00BA32FA" w:rsidRPr="00604906" w:rsidRDefault="00BA32FA" w:rsidP="00BF600D">
            <w:pPr>
              <w:rPr>
                <w:rFonts w:ascii="Times New Roman" w:hAnsi="Times New Roman" w:cs="Times New Roman"/>
              </w:rPr>
            </w:pPr>
            <w:r w:rsidRPr="00604906">
              <w:rPr>
                <w:rFonts w:ascii="Times New Roman" w:hAnsi="Times New Roman" w:cs="Times New Roman"/>
              </w:rPr>
              <w:t>2</w:t>
            </w:r>
            <w:r>
              <w:rPr>
                <w:rFonts w:ascii="Times New Roman" w:hAnsi="Times New Roman" w:cs="Times New Roman"/>
              </w:rPr>
              <w:t xml:space="preserve"> - 3 </w:t>
            </w:r>
            <w:r w:rsidRPr="00604906">
              <w:rPr>
                <w:rFonts w:ascii="Times New Roman" w:hAnsi="Times New Roman" w:cs="Times New Roman"/>
              </w:rPr>
              <w:t>/ year</w:t>
            </w:r>
          </w:p>
          <w:p w14:paraId="17E53A5A" w14:textId="1A3F5E4C" w:rsidR="00BA32FA" w:rsidRPr="00604906" w:rsidRDefault="00BA32FA" w:rsidP="00BF600D">
            <w:pPr>
              <w:rPr>
                <w:rFonts w:ascii="Times New Roman" w:hAnsi="Times New Roman" w:cs="Times New Roman"/>
              </w:rPr>
            </w:pPr>
          </w:p>
        </w:tc>
        <w:tc>
          <w:tcPr>
            <w:tcW w:w="1194" w:type="dxa"/>
          </w:tcPr>
          <w:p w14:paraId="33DC1507" w14:textId="77777777" w:rsidR="00BA32FA" w:rsidRDefault="00BA32FA" w:rsidP="00BF600D">
            <w:pPr>
              <w:rPr>
                <w:rFonts w:ascii="Times New Roman" w:hAnsi="Times New Roman" w:cs="Times New Roman"/>
              </w:rPr>
            </w:pPr>
          </w:p>
          <w:p w14:paraId="35606120" w14:textId="5BB6A200" w:rsidR="00BA32FA" w:rsidRPr="00604906" w:rsidRDefault="00BA32FA" w:rsidP="00BF600D">
            <w:pPr>
              <w:rPr>
                <w:rFonts w:ascii="Times New Roman" w:hAnsi="Times New Roman" w:cs="Times New Roman"/>
              </w:rPr>
            </w:pPr>
            <w:r>
              <w:rPr>
                <w:rFonts w:ascii="Times New Roman" w:hAnsi="Times New Roman" w:cs="Times New Roman"/>
              </w:rPr>
              <w:t>A2</w:t>
            </w:r>
          </w:p>
        </w:tc>
        <w:tc>
          <w:tcPr>
            <w:tcW w:w="1439" w:type="dxa"/>
            <w:vMerge/>
          </w:tcPr>
          <w:p w14:paraId="4FFC4697" w14:textId="2D15B8D4" w:rsidR="00BA32FA" w:rsidRPr="00604906" w:rsidRDefault="00BA32FA" w:rsidP="00BF600D">
            <w:pPr>
              <w:rPr>
                <w:rFonts w:ascii="Times New Roman" w:hAnsi="Times New Roman" w:cs="Times New Roman"/>
              </w:rPr>
            </w:pPr>
          </w:p>
        </w:tc>
        <w:tc>
          <w:tcPr>
            <w:tcW w:w="1636" w:type="dxa"/>
            <w:vMerge/>
          </w:tcPr>
          <w:p w14:paraId="140A3055" w14:textId="77777777" w:rsidR="00BA32FA" w:rsidRPr="00604906" w:rsidRDefault="00BA32FA" w:rsidP="00BF600D">
            <w:pPr>
              <w:rPr>
                <w:rFonts w:ascii="Times New Roman" w:hAnsi="Times New Roman" w:cs="Times New Roman"/>
              </w:rPr>
            </w:pPr>
          </w:p>
        </w:tc>
      </w:tr>
      <w:tr w:rsidR="00BA32FA" w:rsidRPr="00604906" w14:paraId="6B99B615" w14:textId="77777777" w:rsidTr="006D3497">
        <w:trPr>
          <w:trHeight w:val="630"/>
        </w:trPr>
        <w:tc>
          <w:tcPr>
            <w:tcW w:w="1500" w:type="dxa"/>
            <w:vMerge/>
          </w:tcPr>
          <w:p w14:paraId="3C7AE542" w14:textId="77777777" w:rsidR="00BA32FA" w:rsidRPr="00604906" w:rsidRDefault="00BA32FA" w:rsidP="00BF600D">
            <w:pPr>
              <w:rPr>
                <w:rFonts w:ascii="Times New Roman" w:hAnsi="Times New Roman" w:cs="Times New Roman"/>
                <w:b/>
              </w:rPr>
            </w:pPr>
          </w:p>
        </w:tc>
        <w:tc>
          <w:tcPr>
            <w:tcW w:w="1512" w:type="dxa"/>
            <w:vMerge/>
          </w:tcPr>
          <w:p w14:paraId="51B9F45C" w14:textId="77777777" w:rsidR="00BA32FA" w:rsidRPr="00604906" w:rsidRDefault="00BA32FA" w:rsidP="00BF600D">
            <w:pPr>
              <w:rPr>
                <w:rFonts w:ascii="Times New Roman" w:hAnsi="Times New Roman" w:cs="Times New Roman"/>
              </w:rPr>
            </w:pPr>
          </w:p>
        </w:tc>
        <w:tc>
          <w:tcPr>
            <w:tcW w:w="1305" w:type="dxa"/>
            <w:vMerge/>
          </w:tcPr>
          <w:p w14:paraId="65E05007" w14:textId="77777777" w:rsidR="00BA32FA" w:rsidRPr="00604906" w:rsidRDefault="00BA32FA" w:rsidP="00BF600D">
            <w:pPr>
              <w:rPr>
                <w:rFonts w:ascii="Times New Roman" w:hAnsi="Times New Roman" w:cs="Times New Roman"/>
              </w:rPr>
            </w:pPr>
          </w:p>
        </w:tc>
        <w:tc>
          <w:tcPr>
            <w:tcW w:w="1854" w:type="dxa"/>
          </w:tcPr>
          <w:p w14:paraId="3C013C5C" w14:textId="77777777" w:rsidR="00BA32FA" w:rsidRDefault="00BA32FA" w:rsidP="00BF600D">
            <w:pPr>
              <w:rPr>
                <w:rFonts w:ascii="Times New Roman" w:hAnsi="Times New Roman" w:cs="Times New Roman"/>
              </w:rPr>
            </w:pPr>
          </w:p>
          <w:p w14:paraId="696AF7E1" w14:textId="16B04BB7" w:rsidR="00BA32FA" w:rsidRDefault="00BA32FA" w:rsidP="00BA32FA">
            <w:pPr>
              <w:rPr>
                <w:rFonts w:ascii="Times New Roman" w:hAnsi="Times New Roman" w:cs="Times New Roman"/>
              </w:rPr>
            </w:pPr>
            <w:r>
              <w:rPr>
                <w:rFonts w:ascii="Times New Roman" w:hAnsi="Times New Roman" w:cs="Times New Roman"/>
              </w:rPr>
              <w:t xml:space="preserve">&gt;3 / year </w:t>
            </w:r>
          </w:p>
        </w:tc>
        <w:tc>
          <w:tcPr>
            <w:tcW w:w="1194" w:type="dxa"/>
          </w:tcPr>
          <w:p w14:paraId="26198726" w14:textId="77777777" w:rsidR="00BA32FA" w:rsidRDefault="00BA32FA" w:rsidP="00BF600D">
            <w:pPr>
              <w:rPr>
                <w:rFonts w:ascii="Times New Roman" w:hAnsi="Times New Roman" w:cs="Times New Roman"/>
              </w:rPr>
            </w:pPr>
            <w:r>
              <w:rPr>
                <w:rFonts w:ascii="Times New Roman" w:hAnsi="Times New Roman" w:cs="Times New Roman"/>
              </w:rPr>
              <w:t xml:space="preserve"> </w:t>
            </w:r>
          </w:p>
          <w:p w14:paraId="47B45CB0" w14:textId="067087E1" w:rsidR="00BA32FA" w:rsidRDefault="00BA32FA" w:rsidP="00BF600D">
            <w:pPr>
              <w:rPr>
                <w:rFonts w:ascii="Times New Roman" w:hAnsi="Times New Roman" w:cs="Times New Roman"/>
              </w:rPr>
            </w:pPr>
            <w:r>
              <w:rPr>
                <w:rFonts w:ascii="Times New Roman" w:hAnsi="Times New Roman" w:cs="Times New Roman"/>
              </w:rPr>
              <w:t>A3</w:t>
            </w:r>
          </w:p>
        </w:tc>
        <w:tc>
          <w:tcPr>
            <w:tcW w:w="1439" w:type="dxa"/>
            <w:vMerge/>
          </w:tcPr>
          <w:p w14:paraId="6D549FA1" w14:textId="77777777" w:rsidR="00BA32FA" w:rsidRPr="00604906" w:rsidRDefault="00BA32FA" w:rsidP="00BF600D">
            <w:pPr>
              <w:rPr>
                <w:rFonts w:ascii="Times New Roman" w:hAnsi="Times New Roman" w:cs="Times New Roman"/>
              </w:rPr>
            </w:pPr>
          </w:p>
        </w:tc>
        <w:tc>
          <w:tcPr>
            <w:tcW w:w="1636" w:type="dxa"/>
            <w:vMerge/>
          </w:tcPr>
          <w:p w14:paraId="627CDF91" w14:textId="77777777" w:rsidR="00BA32FA" w:rsidRPr="00604906" w:rsidRDefault="00BA32FA" w:rsidP="00BF600D">
            <w:pPr>
              <w:rPr>
                <w:rFonts w:ascii="Times New Roman" w:hAnsi="Times New Roman" w:cs="Times New Roman"/>
              </w:rPr>
            </w:pPr>
          </w:p>
        </w:tc>
      </w:tr>
    </w:tbl>
    <w:p w14:paraId="22DC0B69" w14:textId="27A05A9C" w:rsidR="008D1765" w:rsidRDefault="008D1765" w:rsidP="008F2CF0">
      <w:pPr>
        <w:rPr>
          <w:rFonts w:ascii="Times New Roman" w:hAnsi="Times New Roman" w:cs="Times New Roman"/>
          <w:b/>
        </w:rPr>
      </w:pPr>
    </w:p>
    <w:p w14:paraId="4DC0C94B" w14:textId="77777777" w:rsidR="005469C4" w:rsidRDefault="005469C4" w:rsidP="008F2CF0">
      <w:pPr>
        <w:rPr>
          <w:rFonts w:ascii="Times New Roman" w:hAnsi="Times New Roman" w:cs="Times New Roman"/>
          <w:b/>
        </w:rPr>
      </w:pPr>
    </w:p>
    <w:p w14:paraId="00717A49" w14:textId="1C6CE151" w:rsidR="00FB1CE2" w:rsidRPr="00E817B8" w:rsidRDefault="00FB1CE2" w:rsidP="00FB1CE2">
      <w:pPr>
        <w:pStyle w:val="ListParagraph"/>
        <w:rPr>
          <w:rFonts w:ascii="Times New Roman" w:hAnsi="Times New Roman" w:cs="Times New Roman"/>
          <w:u w:val="single"/>
        </w:rPr>
      </w:pPr>
    </w:p>
    <w:p w14:paraId="180CAD02" w14:textId="77777777" w:rsidR="00FB1CE2" w:rsidRDefault="00FB1CE2" w:rsidP="00FB1CE2">
      <w:pPr>
        <w:pStyle w:val="ListParagraph"/>
        <w:rPr>
          <w:rFonts w:ascii="Times New Roman" w:hAnsi="Times New Roman" w:cs="Times New Roman"/>
          <w:b/>
        </w:rPr>
      </w:pPr>
    </w:p>
    <w:p w14:paraId="1D64CC2C" w14:textId="3A735922" w:rsidR="00FB1CE2" w:rsidRDefault="0058634B" w:rsidP="00BA32FA">
      <w:pPr>
        <w:pStyle w:val="ListParagraph"/>
        <w:numPr>
          <w:ilvl w:val="0"/>
          <w:numId w:val="19"/>
        </w:numPr>
        <w:rPr>
          <w:rFonts w:ascii="Times New Roman" w:hAnsi="Times New Roman" w:cs="Times New Roman"/>
          <w:b/>
          <w:u w:val="single"/>
        </w:rPr>
      </w:pPr>
      <w:r w:rsidRPr="00930747">
        <w:rPr>
          <w:rFonts w:ascii="Times New Roman" w:hAnsi="Times New Roman" w:cs="Times New Roman"/>
          <w:b/>
          <w:u w:val="single"/>
        </w:rPr>
        <w:t>WORKFLOW</w:t>
      </w:r>
      <w:r w:rsidR="005469C4">
        <w:rPr>
          <w:rFonts w:ascii="Times New Roman" w:hAnsi="Times New Roman" w:cs="Times New Roman"/>
          <w:b/>
          <w:u w:val="single"/>
        </w:rPr>
        <w:t xml:space="preserve"> TO </w:t>
      </w:r>
      <w:r w:rsidR="00BA32FA">
        <w:rPr>
          <w:rFonts w:ascii="Times New Roman" w:hAnsi="Times New Roman" w:cs="Times New Roman"/>
          <w:b/>
          <w:u w:val="single"/>
        </w:rPr>
        <w:t xml:space="preserve">FOLLOW TO </w:t>
      </w:r>
      <w:r w:rsidR="005469C4">
        <w:rPr>
          <w:rFonts w:ascii="Times New Roman" w:hAnsi="Times New Roman" w:cs="Times New Roman"/>
          <w:b/>
          <w:u w:val="single"/>
        </w:rPr>
        <w:t xml:space="preserve">ASSESS </w:t>
      </w:r>
      <w:r w:rsidR="00BA32FA">
        <w:rPr>
          <w:rFonts w:ascii="Times New Roman" w:hAnsi="Times New Roman" w:cs="Times New Roman"/>
          <w:b/>
          <w:u w:val="single"/>
        </w:rPr>
        <w:t>THE ASTHMA CONTROL</w:t>
      </w:r>
      <w:r w:rsidR="00BE6299">
        <w:rPr>
          <w:rFonts w:ascii="Times New Roman" w:hAnsi="Times New Roman" w:cs="Times New Roman"/>
          <w:b/>
          <w:u w:val="single"/>
        </w:rPr>
        <w:t xml:space="preserve"> LEVEL</w:t>
      </w:r>
    </w:p>
    <w:p w14:paraId="20824F15" w14:textId="77777777" w:rsidR="005469C4" w:rsidRDefault="005469C4" w:rsidP="00930747">
      <w:pPr>
        <w:pStyle w:val="ListParagraph"/>
        <w:rPr>
          <w:rFonts w:ascii="Times New Roman" w:hAnsi="Times New Roman" w:cs="Times New Roman"/>
        </w:rPr>
      </w:pPr>
    </w:p>
    <w:p w14:paraId="499CE1B9" w14:textId="73CC2E34" w:rsidR="005469C4" w:rsidRDefault="00930747" w:rsidP="00930747">
      <w:pPr>
        <w:pStyle w:val="ListParagraph"/>
        <w:rPr>
          <w:rFonts w:ascii="Times New Roman" w:hAnsi="Times New Roman" w:cs="Times New Roman"/>
        </w:rPr>
      </w:pPr>
      <w:r w:rsidRPr="00930747">
        <w:rPr>
          <w:rFonts w:ascii="Times New Roman" w:hAnsi="Times New Roman" w:cs="Times New Roman"/>
        </w:rPr>
        <w:t xml:space="preserve">Please refer to the </w:t>
      </w:r>
      <w:r w:rsidR="0024793F">
        <w:rPr>
          <w:rFonts w:ascii="Times New Roman" w:hAnsi="Times New Roman" w:cs="Times New Roman"/>
        </w:rPr>
        <w:t>1</w:t>
      </w:r>
      <w:r w:rsidR="008E5546">
        <w:rPr>
          <w:rFonts w:ascii="Times New Roman" w:hAnsi="Times New Roman" w:cs="Times New Roman"/>
        </w:rPr>
        <w:t>-</w:t>
      </w:r>
      <w:r>
        <w:rPr>
          <w:rFonts w:ascii="Times New Roman" w:hAnsi="Times New Roman" w:cs="Times New Roman"/>
        </w:rPr>
        <w:t>page</w:t>
      </w:r>
      <w:r w:rsidR="0024793F">
        <w:rPr>
          <w:rFonts w:ascii="Times New Roman" w:hAnsi="Times New Roman" w:cs="Times New Roman"/>
        </w:rPr>
        <w:t xml:space="preserve"> document (</w:t>
      </w:r>
      <w:r w:rsidR="008C01A5">
        <w:rPr>
          <w:rFonts w:ascii="Times New Roman" w:hAnsi="Times New Roman" w:cs="Times New Roman"/>
        </w:rPr>
        <w:t>Figure 4-3a on</w:t>
      </w:r>
      <w:r w:rsidR="00E30325">
        <w:rPr>
          <w:rFonts w:ascii="Times New Roman" w:hAnsi="Times New Roman" w:cs="Times New Roman"/>
        </w:rPr>
        <w:t xml:space="preserve"> </w:t>
      </w:r>
      <w:r w:rsidR="0024793F">
        <w:rPr>
          <w:rFonts w:ascii="Times New Roman" w:hAnsi="Times New Roman" w:cs="Times New Roman"/>
        </w:rPr>
        <w:t>page 309)</w:t>
      </w:r>
      <w:r>
        <w:rPr>
          <w:rFonts w:ascii="Times New Roman" w:hAnsi="Times New Roman" w:cs="Times New Roman"/>
        </w:rPr>
        <w:t xml:space="preserve"> taken from the E</w:t>
      </w:r>
      <w:r w:rsidRPr="00E817B8">
        <w:rPr>
          <w:rFonts w:ascii="Times New Roman" w:hAnsi="Times New Roman" w:cs="Times New Roman"/>
        </w:rPr>
        <w:t>P</w:t>
      </w:r>
      <w:r>
        <w:rPr>
          <w:rFonts w:ascii="Times New Roman" w:hAnsi="Times New Roman" w:cs="Times New Roman"/>
        </w:rPr>
        <w:t>R</w:t>
      </w:r>
      <w:r w:rsidRPr="00E817B8">
        <w:rPr>
          <w:rFonts w:ascii="Times New Roman" w:hAnsi="Times New Roman" w:cs="Times New Roman"/>
        </w:rPr>
        <w:t>-3</w:t>
      </w:r>
      <w:r>
        <w:rPr>
          <w:rFonts w:ascii="Times New Roman" w:hAnsi="Times New Roman" w:cs="Times New Roman"/>
        </w:rPr>
        <w:t xml:space="preserve"> </w:t>
      </w:r>
      <w:r w:rsidR="0024793F">
        <w:rPr>
          <w:rFonts w:ascii="Times New Roman" w:hAnsi="Times New Roman" w:cs="Times New Roman"/>
        </w:rPr>
        <w:t>guidelines</w:t>
      </w:r>
      <w:r w:rsidR="005469C4">
        <w:rPr>
          <w:rFonts w:ascii="Times New Roman" w:hAnsi="Times New Roman" w:cs="Times New Roman"/>
        </w:rPr>
        <w:t xml:space="preserve"> and</w:t>
      </w:r>
      <w:r w:rsidR="00B34FD8">
        <w:rPr>
          <w:rFonts w:ascii="Times New Roman" w:hAnsi="Times New Roman" w:cs="Times New Roman"/>
        </w:rPr>
        <w:t xml:space="preserve"> sent</w:t>
      </w:r>
      <w:r w:rsidR="005469C4">
        <w:rPr>
          <w:rFonts w:ascii="Times New Roman" w:hAnsi="Times New Roman" w:cs="Times New Roman"/>
        </w:rPr>
        <w:t xml:space="preserve"> along with this document </w:t>
      </w:r>
      <w:r>
        <w:rPr>
          <w:rFonts w:ascii="Times New Roman" w:hAnsi="Times New Roman" w:cs="Times New Roman"/>
        </w:rPr>
        <w:t>to know the condition</w:t>
      </w:r>
      <w:r w:rsidR="005469C4">
        <w:rPr>
          <w:rFonts w:ascii="Times New Roman" w:hAnsi="Times New Roman" w:cs="Times New Roman"/>
        </w:rPr>
        <w:t>s</w:t>
      </w:r>
      <w:r>
        <w:rPr>
          <w:rFonts w:ascii="Times New Roman" w:hAnsi="Times New Roman" w:cs="Times New Roman"/>
        </w:rPr>
        <w:t xml:space="preserve"> under which the asthma control level </w:t>
      </w:r>
      <w:r w:rsidR="0024793F">
        <w:rPr>
          <w:rFonts w:ascii="Times New Roman" w:hAnsi="Times New Roman" w:cs="Times New Roman"/>
        </w:rPr>
        <w:t xml:space="preserve"> for children age 0- 4 </w:t>
      </w:r>
      <w:r w:rsidR="00B34FD8">
        <w:rPr>
          <w:rFonts w:ascii="Times New Roman" w:hAnsi="Times New Roman" w:cs="Times New Roman"/>
        </w:rPr>
        <w:t xml:space="preserve">years old </w:t>
      </w:r>
      <w:r w:rsidR="0024793F">
        <w:rPr>
          <w:rFonts w:ascii="Times New Roman" w:hAnsi="Times New Roman" w:cs="Times New Roman"/>
        </w:rPr>
        <w:t>is assessed as</w:t>
      </w:r>
      <w:r>
        <w:rPr>
          <w:rFonts w:ascii="Times New Roman" w:hAnsi="Times New Roman" w:cs="Times New Roman"/>
        </w:rPr>
        <w:t xml:space="preserve"> </w:t>
      </w:r>
      <w:r w:rsidRPr="00321903">
        <w:rPr>
          <w:rFonts w:ascii="Times New Roman" w:hAnsi="Times New Roman" w:cs="Times New Roman"/>
        </w:rPr>
        <w:t>“Well Controlled”</w:t>
      </w:r>
      <w:r w:rsidR="005469C4">
        <w:rPr>
          <w:rFonts w:ascii="Times New Roman" w:hAnsi="Times New Roman" w:cs="Times New Roman"/>
        </w:rPr>
        <w:t>,</w:t>
      </w:r>
      <w:r w:rsidRPr="00321903">
        <w:rPr>
          <w:rFonts w:ascii="Times New Roman" w:hAnsi="Times New Roman" w:cs="Times New Roman"/>
        </w:rPr>
        <w:t xml:space="preserve"> “Not Well Control</w:t>
      </w:r>
      <w:r w:rsidR="008E5546">
        <w:rPr>
          <w:rFonts w:ascii="Times New Roman" w:hAnsi="Times New Roman" w:cs="Times New Roman"/>
        </w:rPr>
        <w:t>led</w:t>
      </w:r>
      <w:r w:rsidRPr="00321903">
        <w:rPr>
          <w:rFonts w:ascii="Times New Roman" w:hAnsi="Times New Roman" w:cs="Times New Roman"/>
        </w:rPr>
        <w:t xml:space="preserve">” or </w:t>
      </w:r>
      <w:r w:rsidR="005469C4">
        <w:rPr>
          <w:rFonts w:ascii="Times New Roman" w:hAnsi="Times New Roman" w:cs="Times New Roman"/>
        </w:rPr>
        <w:t>“</w:t>
      </w:r>
      <w:r w:rsidRPr="00321903">
        <w:rPr>
          <w:rFonts w:ascii="Times New Roman" w:hAnsi="Times New Roman" w:cs="Times New Roman"/>
        </w:rPr>
        <w:t xml:space="preserve">Very </w:t>
      </w:r>
      <w:r w:rsidR="008E5546">
        <w:rPr>
          <w:rFonts w:ascii="Times New Roman" w:hAnsi="Times New Roman" w:cs="Times New Roman"/>
        </w:rPr>
        <w:t>P</w:t>
      </w:r>
      <w:r w:rsidRPr="00321903">
        <w:rPr>
          <w:rFonts w:ascii="Times New Roman" w:hAnsi="Times New Roman" w:cs="Times New Roman"/>
        </w:rPr>
        <w:t>oorly Control</w:t>
      </w:r>
      <w:r w:rsidR="008E5546">
        <w:rPr>
          <w:rFonts w:ascii="Times New Roman" w:hAnsi="Times New Roman" w:cs="Times New Roman"/>
        </w:rPr>
        <w:t>led</w:t>
      </w:r>
      <w:r w:rsidRPr="00321903">
        <w:rPr>
          <w:rFonts w:ascii="Times New Roman" w:hAnsi="Times New Roman" w:cs="Times New Roman"/>
        </w:rPr>
        <w:t>”</w:t>
      </w:r>
      <w:r>
        <w:rPr>
          <w:rFonts w:ascii="Times New Roman" w:hAnsi="Times New Roman" w:cs="Times New Roman"/>
        </w:rPr>
        <w:t xml:space="preserve">. </w:t>
      </w:r>
    </w:p>
    <w:p w14:paraId="56D5F497" w14:textId="77777777" w:rsidR="00E965CB" w:rsidRDefault="00E965CB" w:rsidP="00930747">
      <w:pPr>
        <w:pStyle w:val="ListParagraph"/>
        <w:rPr>
          <w:rFonts w:ascii="Times New Roman" w:hAnsi="Times New Roman" w:cs="Times New Roman"/>
        </w:rPr>
      </w:pPr>
    </w:p>
    <w:p w14:paraId="7CF67A89" w14:textId="2504263A" w:rsidR="00E965CB" w:rsidRDefault="00E965CB" w:rsidP="00930747">
      <w:pPr>
        <w:pStyle w:val="ListParagraph"/>
        <w:rPr>
          <w:rFonts w:ascii="Times New Roman" w:hAnsi="Times New Roman" w:cs="Times New Roman"/>
          <w:b/>
          <w:u w:val="single"/>
        </w:rPr>
      </w:pPr>
      <w:r w:rsidRPr="00E965CB">
        <w:rPr>
          <w:rFonts w:ascii="Times New Roman" w:hAnsi="Times New Roman" w:cs="Times New Roman"/>
          <w:b/>
          <w:u w:val="single"/>
        </w:rPr>
        <w:t>Attempt of logic to use to assess asthma control:</w:t>
      </w:r>
    </w:p>
    <w:p w14:paraId="2B3B5743" w14:textId="34D3427C" w:rsidR="00E965CB" w:rsidRDefault="00E965CB" w:rsidP="00930747">
      <w:pPr>
        <w:pStyle w:val="ListParagraph"/>
        <w:rPr>
          <w:rFonts w:ascii="Times New Roman" w:hAnsi="Times New Roman" w:cs="Times New Roman"/>
          <w:b/>
          <w:u w:val="single"/>
        </w:rPr>
      </w:pPr>
    </w:p>
    <w:p w14:paraId="27AA6A29" w14:textId="7E2F0254" w:rsidR="00E965CB" w:rsidRDefault="00E965CB" w:rsidP="00930747">
      <w:pPr>
        <w:pStyle w:val="ListParagraph"/>
        <w:rPr>
          <w:rFonts w:ascii="Times New Roman" w:hAnsi="Times New Roman" w:cs="Times New Roman"/>
          <w:b/>
          <w:u w:val="single"/>
        </w:rPr>
      </w:pPr>
      <w:r>
        <w:rPr>
          <w:rFonts w:ascii="Times New Roman" w:hAnsi="Times New Roman" w:cs="Times New Roman"/>
          <w:b/>
          <w:u w:val="single"/>
        </w:rPr>
        <w:t xml:space="preserve">For Impairment domain: </w:t>
      </w:r>
    </w:p>
    <w:p w14:paraId="6C793C43" w14:textId="0905D75B" w:rsidR="00E965CB" w:rsidRPr="00E965CB" w:rsidRDefault="00E965CB" w:rsidP="00E965CB">
      <w:pPr>
        <w:pStyle w:val="ListParagraph"/>
        <w:rPr>
          <w:rFonts w:ascii="Times New Roman" w:hAnsi="Times New Roman" w:cs="Times New Roman"/>
        </w:rPr>
      </w:pPr>
      <w:r w:rsidRPr="00E965CB">
        <w:rPr>
          <w:rFonts w:ascii="Times New Roman" w:hAnsi="Times New Roman" w:cs="Times New Roman"/>
          <w:b/>
        </w:rPr>
        <w:t xml:space="preserve">      If</w:t>
      </w:r>
      <w:r w:rsidRPr="00E965CB">
        <w:rPr>
          <w:rFonts w:ascii="Times New Roman" w:hAnsi="Times New Roman" w:cs="Times New Roman"/>
        </w:rPr>
        <w:t xml:space="preserve"> (Q1 </w:t>
      </w:r>
      <w:r w:rsidR="008E5546">
        <w:rPr>
          <w:rFonts w:ascii="Times New Roman" w:hAnsi="Times New Roman" w:cs="Times New Roman"/>
        </w:rPr>
        <w:t>or</w:t>
      </w:r>
      <w:r w:rsidR="008E5546" w:rsidRPr="00E965CB">
        <w:rPr>
          <w:rFonts w:ascii="Times New Roman" w:hAnsi="Times New Roman" w:cs="Times New Roman"/>
        </w:rPr>
        <w:t xml:space="preserve"> </w:t>
      </w:r>
      <w:r w:rsidRPr="00E965CB">
        <w:rPr>
          <w:rFonts w:ascii="Times New Roman" w:hAnsi="Times New Roman" w:cs="Times New Roman"/>
        </w:rPr>
        <w:t xml:space="preserve">Q2 </w:t>
      </w:r>
      <w:r w:rsidR="008E5546">
        <w:rPr>
          <w:rFonts w:ascii="Times New Roman" w:hAnsi="Times New Roman" w:cs="Times New Roman"/>
        </w:rPr>
        <w:t>or</w:t>
      </w:r>
      <w:r w:rsidR="008E5546" w:rsidRPr="00E965CB">
        <w:rPr>
          <w:rFonts w:ascii="Times New Roman" w:hAnsi="Times New Roman" w:cs="Times New Roman"/>
        </w:rPr>
        <w:t xml:space="preserve"> </w:t>
      </w:r>
      <w:r w:rsidRPr="00E965CB">
        <w:rPr>
          <w:rFonts w:ascii="Times New Roman" w:hAnsi="Times New Roman" w:cs="Times New Roman"/>
        </w:rPr>
        <w:t xml:space="preserve">Q3 </w:t>
      </w:r>
      <w:r w:rsidR="008E5546">
        <w:rPr>
          <w:rFonts w:ascii="Times New Roman" w:hAnsi="Times New Roman" w:cs="Times New Roman"/>
        </w:rPr>
        <w:t>or</w:t>
      </w:r>
      <w:r w:rsidR="008E5546" w:rsidRPr="00E965CB">
        <w:rPr>
          <w:rFonts w:ascii="Times New Roman" w:hAnsi="Times New Roman" w:cs="Times New Roman"/>
        </w:rPr>
        <w:t xml:space="preserve"> </w:t>
      </w:r>
      <w:r w:rsidRPr="00E965CB">
        <w:rPr>
          <w:rFonts w:ascii="Times New Roman" w:hAnsi="Times New Roman" w:cs="Times New Roman"/>
        </w:rPr>
        <w:t>Q4) answer</w:t>
      </w:r>
      <w:r w:rsidR="00BB5982">
        <w:rPr>
          <w:rFonts w:ascii="Times New Roman" w:hAnsi="Times New Roman" w:cs="Times New Roman"/>
        </w:rPr>
        <w:t>s are</w:t>
      </w:r>
      <w:r w:rsidRPr="00E965CB">
        <w:rPr>
          <w:rFonts w:ascii="Times New Roman" w:hAnsi="Times New Roman" w:cs="Times New Roman"/>
        </w:rPr>
        <w:t xml:space="preserve"> A3 </w:t>
      </w:r>
      <w:r w:rsidRPr="00E965CB">
        <w:rPr>
          <w:rFonts w:ascii="Times New Roman" w:hAnsi="Times New Roman" w:cs="Times New Roman"/>
          <w:b/>
        </w:rPr>
        <w:t>then</w:t>
      </w:r>
    </w:p>
    <w:p w14:paraId="444AED14" w14:textId="15D681E6" w:rsidR="00E965CB" w:rsidRDefault="00E965CB" w:rsidP="00E965CB">
      <w:pPr>
        <w:pStyle w:val="ListParagraph"/>
        <w:rPr>
          <w:rFonts w:ascii="Times New Roman" w:hAnsi="Times New Roman" w:cs="Times New Roman"/>
          <w:b/>
        </w:rPr>
      </w:pPr>
      <w:r w:rsidRPr="00E965CB">
        <w:rPr>
          <w:rFonts w:ascii="Times New Roman" w:hAnsi="Times New Roman" w:cs="Times New Roman"/>
        </w:rPr>
        <w:t xml:space="preserve">            Asthma Control assessment (</w:t>
      </w:r>
      <w:r>
        <w:rPr>
          <w:rFonts w:ascii="Times New Roman" w:hAnsi="Times New Roman" w:cs="Times New Roman"/>
        </w:rPr>
        <w:t>Impairment domain</w:t>
      </w:r>
      <w:r w:rsidRPr="00E965CB">
        <w:rPr>
          <w:rFonts w:ascii="Times New Roman" w:hAnsi="Times New Roman" w:cs="Times New Roman"/>
        </w:rPr>
        <w:t xml:space="preserve">) is </w:t>
      </w:r>
      <w:r w:rsidRPr="00E965CB">
        <w:rPr>
          <w:rFonts w:ascii="Times New Roman" w:hAnsi="Times New Roman" w:cs="Times New Roman"/>
          <w:b/>
        </w:rPr>
        <w:t>“Very Poorly Controlled”</w:t>
      </w:r>
    </w:p>
    <w:p w14:paraId="7820E5D8" w14:textId="6949D960" w:rsidR="00E965CB" w:rsidRDefault="00E965CB" w:rsidP="00E965CB">
      <w:pPr>
        <w:pStyle w:val="ListParagraph"/>
        <w:rPr>
          <w:rFonts w:ascii="Times New Roman" w:hAnsi="Times New Roman" w:cs="Times New Roman"/>
          <w:b/>
        </w:rPr>
      </w:pPr>
      <w:r>
        <w:rPr>
          <w:rFonts w:ascii="Times New Roman" w:hAnsi="Times New Roman" w:cs="Times New Roman"/>
          <w:b/>
        </w:rPr>
        <w:t xml:space="preserve">      Else</w:t>
      </w:r>
    </w:p>
    <w:p w14:paraId="2A2598E2" w14:textId="0740D8BB" w:rsidR="00E965CB" w:rsidRPr="00E965CB" w:rsidRDefault="00E965CB" w:rsidP="00E965CB">
      <w:pPr>
        <w:pStyle w:val="ListParagraph"/>
        <w:rPr>
          <w:rFonts w:ascii="Times New Roman" w:hAnsi="Times New Roman" w:cs="Times New Roman"/>
          <w:b/>
        </w:rPr>
      </w:pPr>
      <w:r>
        <w:rPr>
          <w:rFonts w:ascii="Times New Roman" w:hAnsi="Times New Roman" w:cs="Times New Roman"/>
          <w:b/>
        </w:rPr>
        <w:t xml:space="preserve">          If </w:t>
      </w:r>
      <w:r w:rsidRPr="00E965CB">
        <w:rPr>
          <w:rFonts w:ascii="Times New Roman" w:hAnsi="Times New Roman" w:cs="Times New Roman"/>
        </w:rPr>
        <w:t xml:space="preserve">(Q1 </w:t>
      </w:r>
      <w:r w:rsidR="008E5546">
        <w:rPr>
          <w:rFonts w:ascii="Times New Roman" w:hAnsi="Times New Roman" w:cs="Times New Roman"/>
        </w:rPr>
        <w:t>or</w:t>
      </w:r>
      <w:r w:rsidR="008E5546" w:rsidRPr="00E965CB">
        <w:rPr>
          <w:rFonts w:ascii="Times New Roman" w:hAnsi="Times New Roman" w:cs="Times New Roman"/>
        </w:rPr>
        <w:t xml:space="preserve"> </w:t>
      </w:r>
      <w:r w:rsidRPr="00E965CB">
        <w:rPr>
          <w:rFonts w:ascii="Times New Roman" w:hAnsi="Times New Roman" w:cs="Times New Roman"/>
        </w:rPr>
        <w:t xml:space="preserve">Q2 </w:t>
      </w:r>
      <w:r w:rsidR="008E5546">
        <w:rPr>
          <w:rFonts w:ascii="Times New Roman" w:hAnsi="Times New Roman" w:cs="Times New Roman"/>
        </w:rPr>
        <w:t>or</w:t>
      </w:r>
      <w:r w:rsidR="008E5546" w:rsidRPr="00E965CB">
        <w:rPr>
          <w:rFonts w:ascii="Times New Roman" w:hAnsi="Times New Roman" w:cs="Times New Roman"/>
        </w:rPr>
        <w:t xml:space="preserve"> </w:t>
      </w:r>
      <w:r w:rsidRPr="00E965CB">
        <w:rPr>
          <w:rFonts w:ascii="Times New Roman" w:hAnsi="Times New Roman" w:cs="Times New Roman"/>
        </w:rPr>
        <w:t xml:space="preserve">Q3 </w:t>
      </w:r>
      <w:r w:rsidR="008E5546">
        <w:rPr>
          <w:rFonts w:ascii="Times New Roman" w:hAnsi="Times New Roman" w:cs="Times New Roman"/>
        </w:rPr>
        <w:t>or</w:t>
      </w:r>
      <w:r w:rsidR="008E5546" w:rsidRPr="00E965CB">
        <w:rPr>
          <w:rFonts w:ascii="Times New Roman" w:hAnsi="Times New Roman" w:cs="Times New Roman"/>
        </w:rPr>
        <w:t xml:space="preserve"> </w:t>
      </w:r>
      <w:r w:rsidRPr="00E965CB">
        <w:rPr>
          <w:rFonts w:ascii="Times New Roman" w:hAnsi="Times New Roman" w:cs="Times New Roman"/>
        </w:rPr>
        <w:t>Q4) answer</w:t>
      </w:r>
      <w:r w:rsidR="00BB5982">
        <w:rPr>
          <w:rFonts w:ascii="Times New Roman" w:hAnsi="Times New Roman" w:cs="Times New Roman"/>
        </w:rPr>
        <w:t>s are</w:t>
      </w:r>
      <w:r w:rsidRPr="00E965CB">
        <w:rPr>
          <w:rFonts w:ascii="Times New Roman" w:hAnsi="Times New Roman" w:cs="Times New Roman"/>
        </w:rPr>
        <w:t xml:space="preserve"> A</w:t>
      </w:r>
      <w:r>
        <w:rPr>
          <w:rFonts w:ascii="Times New Roman" w:hAnsi="Times New Roman" w:cs="Times New Roman"/>
        </w:rPr>
        <w:t xml:space="preserve">2 </w:t>
      </w:r>
      <w:r w:rsidRPr="00E965CB">
        <w:rPr>
          <w:rFonts w:ascii="Times New Roman" w:hAnsi="Times New Roman" w:cs="Times New Roman"/>
          <w:b/>
        </w:rPr>
        <w:t xml:space="preserve">then  </w:t>
      </w:r>
    </w:p>
    <w:p w14:paraId="702CF9F5" w14:textId="2631C0F6" w:rsidR="00D12CF7" w:rsidRDefault="00D12CF7" w:rsidP="00D12CF7">
      <w:pPr>
        <w:pStyle w:val="ListParagraph"/>
        <w:rPr>
          <w:rFonts w:ascii="Times New Roman" w:hAnsi="Times New Roman" w:cs="Times New Roman"/>
          <w:b/>
        </w:rPr>
      </w:pPr>
      <w:r w:rsidRPr="00D12CF7">
        <w:rPr>
          <w:rFonts w:ascii="Times New Roman" w:hAnsi="Times New Roman" w:cs="Times New Roman"/>
        </w:rPr>
        <w:t xml:space="preserve">                  </w:t>
      </w:r>
      <w:r w:rsidRPr="00E965CB">
        <w:rPr>
          <w:rFonts w:ascii="Times New Roman" w:hAnsi="Times New Roman" w:cs="Times New Roman"/>
        </w:rPr>
        <w:t>Asthma Control assessment (</w:t>
      </w:r>
      <w:r>
        <w:rPr>
          <w:rFonts w:ascii="Times New Roman" w:hAnsi="Times New Roman" w:cs="Times New Roman"/>
        </w:rPr>
        <w:t>Impairment domain</w:t>
      </w:r>
      <w:r w:rsidRPr="00E965CB">
        <w:rPr>
          <w:rFonts w:ascii="Times New Roman" w:hAnsi="Times New Roman" w:cs="Times New Roman"/>
        </w:rPr>
        <w:t xml:space="preserve">) is </w:t>
      </w:r>
      <w:r w:rsidRPr="00E965CB">
        <w:rPr>
          <w:rFonts w:ascii="Times New Roman" w:hAnsi="Times New Roman" w:cs="Times New Roman"/>
          <w:b/>
        </w:rPr>
        <w:t>“</w:t>
      </w:r>
      <w:r>
        <w:rPr>
          <w:rFonts w:ascii="Times New Roman" w:hAnsi="Times New Roman" w:cs="Times New Roman"/>
          <w:b/>
        </w:rPr>
        <w:t xml:space="preserve">Not Well </w:t>
      </w:r>
      <w:r w:rsidRPr="00E965CB">
        <w:rPr>
          <w:rFonts w:ascii="Times New Roman" w:hAnsi="Times New Roman" w:cs="Times New Roman"/>
          <w:b/>
        </w:rPr>
        <w:t>Controlled”</w:t>
      </w:r>
    </w:p>
    <w:p w14:paraId="226B2694" w14:textId="3E728E3A" w:rsidR="00E965CB" w:rsidRDefault="003335A3" w:rsidP="00930747">
      <w:pPr>
        <w:pStyle w:val="ListParagraph"/>
        <w:rPr>
          <w:rFonts w:ascii="Times New Roman" w:hAnsi="Times New Roman" w:cs="Times New Roman"/>
          <w:b/>
        </w:rPr>
      </w:pPr>
      <w:r w:rsidRPr="003335A3">
        <w:rPr>
          <w:rFonts w:ascii="Times New Roman" w:hAnsi="Times New Roman" w:cs="Times New Roman"/>
          <w:b/>
        </w:rPr>
        <w:t xml:space="preserve">          </w:t>
      </w:r>
      <w:r w:rsidR="006513C9" w:rsidRPr="003335A3">
        <w:rPr>
          <w:rFonts w:ascii="Times New Roman" w:hAnsi="Times New Roman" w:cs="Times New Roman"/>
          <w:b/>
        </w:rPr>
        <w:t>E</w:t>
      </w:r>
      <w:r w:rsidRPr="003335A3">
        <w:rPr>
          <w:rFonts w:ascii="Times New Roman" w:hAnsi="Times New Roman" w:cs="Times New Roman"/>
          <w:b/>
        </w:rPr>
        <w:t>lse</w:t>
      </w:r>
    </w:p>
    <w:p w14:paraId="013CCC1E" w14:textId="0FE5C326" w:rsidR="006513C9" w:rsidRPr="006513C9" w:rsidRDefault="006513C9" w:rsidP="006513C9">
      <w:pPr>
        <w:pStyle w:val="ListParagraph"/>
        <w:rPr>
          <w:rFonts w:ascii="Times New Roman" w:hAnsi="Times New Roman" w:cs="Times New Roman"/>
          <w:b/>
          <w:color w:val="000000" w:themeColor="text1"/>
        </w:rPr>
      </w:pPr>
      <w:r>
        <w:rPr>
          <w:rFonts w:ascii="Times New Roman" w:hAnsi="Times New Roman" w:cs="Times New Roman"/>
          <w:b/>
        </w:rPr>
        <w:t xml:space="preserve">            </w:t>
      </w:r>
      <w:r w:rsidRPr="006513C9">
        <w:rPr>
          <w:rFonts w:ascii="Times New Roman" w:hAnsi="Times New Roman" w:cs="Times New Roman"/>
          <w:b/>
          <w:color w:val="000000" w:themeColor="text1"/>
        </w:rPr>
        <w:t xml:space="preserve">  If </w:t>
      </w:r>
      <w:r w:rsidRPr="006513C9">
        <w:rPr>
          <w:rFonts w:ascii="Times New Roman" w:hAnsi="Times New Roman" w:cs="Times New Roman"/>
          <w:color w:val="000000" w:themeColor="text1"/>
        </w:rPr>
        <w:t xml:space="preserve">(Q1 and Q2 </w:t>
      </w:r>
      <w:r>
        <w:rPr>
          <w:rFonts w:ascii="Times New Roman" w:hAnsi="Times New Roman" w:cs="Times New Roman"/>
          <w:color w:val="000000" w:themeColor="text1"/>
        </w:rPr>
        <w:t>and</w:t>
      </w:r>
      <w:r w:rsidRPr="006513C9">
        <w:rPr>
          <w:rFonts w:ascii="Times New Roman" w:hAnsi="Times New Roman" w:cs="Times New Roman"/>
          <w:color w:val="000000" w:themeColor="text1"/>
        </w:rPr>
        <w:t xml:space="preserve"> Q3 and Q4) answers are A1 then</w:t>
      </w:r>
    </w:p>
    <w:p w14:paraId="0AD999A7" w14:textId="6DE0D8FD" w:rsidR="00E965CB" w:rsidRDefault="00D12CF7" w:rsidP="00930747">
      <w:pPr>
        <w:pStyle w:val="ListParagraph"/>
        <w:rPr>
          <w:rFonts w:ascii="Times New Roman" w:hAnsi="Times New Roman" w:cs="Times New Roman"/>
          <w:b/>
        </w:rPr>
      </w:pPr>
      <w:r w:rsidRPr="003335A3">
        <w:rPr>
          <w:rFonts w:ascii="Times New Roman" w:hAnsi="Times New Roman" w:cs="Times New Roman"/>
          <w:b/>
        </w:rPr>
        <w:t xml:space="preserve">                </w:t>
      </w:r>
      <w:r w:rsidR="003335A3" w:rsidRPr="00E965CB">
        <w:rPr>
          <w:rFonts w:ascii="Times New Roman" w:hAnsi="Times New Roman" w:cs="Times New Roman"/>
        </w:rPr>
        <w:t>Asthma Control assessment (</w:t>
      </w:r>
      <w:r w:rsidR="003335A3">
        <w:rPr>
          <w:rFonts w:ascii="Times New Roman" w:hAnsi="Times New Roman" w:cs="Times New Roman"/>
        </w:rPr>
        <w:t>Impairment domain</w:t>
      </w:r>
      <w:r w:rsidR="003335A3" w:rsidRPr="00E965CB">
        <w:rPr>
          <w:rFonts w:ascii="Times New Roman" w:hAnsi="Times New Roman" w:cs="Times New Roman"/>
        </w:rPr>
        <w:t xml:space="preserve">) is </w:t>
      </w:r>
      <w:r w:rsidR="003335A3" w:rsidRPr="00E965CB">
        <w:rPr>
          <w:rFonts w:ascii="Times New Roman" w:hAnsi="Times New Roman" w:cs="Times New Roman"/>
          <w:b/>
        </w:rPr>
        <w:t>“</w:t>
      </w:r>
      <w:r w:rsidR="003335A3">
        <w:rPr>
          <w:rFonts w:ascii="Times New Roman" w:hAnsi="Times New Roman" w:cs="Times New Roman"/>
          <w:b/>
        </w:rPr>
        <w:t xml:space="preserve">Well </w:t>
      </w:r>
      <w:r w:rsidR="003335A3" w:rsidRPr="00E965CB">
        <w:rPr>
          <w:rFonts w:ascii="Times New Roman" w:hAnsi="Times New Roman" w:cs="Times New Roman"/>
          <w:b/>
        </w:rPr>
        <w:t>Controlled”</w:t>
      </w:r>
    </w:p>
    <w:p w14:paraId="65F164F5" w14:textId="06BC1D01" w:rsidR="003335A3" w:rsidRDefault="003335A3" w:rsidP="00930747">
      <w:pPr>
        <w:pStyle w:val="ListParagraph"/>
        <w:rPr>
          <w:rFonts w:ascii="Times New Roman" w:hAnsi="Times New Roman" w:cs="Times New Roman"/>
          <w:b/>
        </w:rPr>
      </w:pPr>
    </w:p>
    <w:p w14:paraId="711E8CEF" w14:textId="2F12B7EF" w:rsidR="006513C9" w:rsidRPr="006513C9" w:rsidRDefault="006513C9" w:rsidP="00930747">
      <w:pPr>
        <w:pStyle w:val="ListParagraph"/>
        <w:rPr>
          <w:b/>
          <w:u w:val="single"/>
        </w:rPr>
      </w:pPr>
      <w:r w:rsidRPr="006513C9">
        <w:rPr>
          <w:b/>
          <w:u w:val="single"/>
        </w:rPr>
        <w:t xml:space="preserve">Note </w:t>
      </w:r>
    </w:p>
    <w:p w14:paraId="79B170EC" w14:textId="5C7D0C2B" w:rsidR="006513C9" w:rsidRPr="006513C9" w:rsidRDefault="006513C9" w:rsidP="00930747">
      <w:pPr>
        <w:pStyle w:val="ListParagraph"/>
        <w:rPr>
          <w:rFonts w:ascii="Times New Roman" w:hAnsi="Times New Roman" w:cs="Times New Roman"/>
          <w:b/>
        </w:rPr>
      </w:pPr>
      <w:r w:rsidRPr="006513C9">
        <w:t>Impairment domain is “well controlled” only when Q1=A1 and Q2=A1 and Q3=A1 and Q4= A1</w:t>
      </w:r>
    </w:p>
    <w:p w14:paraId="38E72577" w14:textId="77777777" w:rsidR="006D0D70" w:rsidRDefault="006D0D70" w:rsidP="003335A3">
      <w:pPr>
        <w:pStyle w:val="ListParagraph"/>
        <w:rPr>
          <w:rFonts w:ascii="Times New Roman" w:hAnsi="Times New Roman" w:cs="Times New Roman"/>
          <w:b/>
          <w:u w:val="single"/>
        </w:rPr>
      </w:pPr>
    </w:p>
    <w:p w14:paraId="32D07572" w14:textId="02B37048" w:rsidR="003335A3" w:rsidRDefault="003335A3" w:rsidP="003335A3">
      <w:pPr>
        <w:pStyle w:val="ListParagraph"/>
        <w:rPr>
          <w:rFonts w:ascii="Times New Roman" w:hAnsi="Times New Roman" w:cs="Times New Roman"/>
          <w:b/>
          <w:u w:val="single"/>
        </w:rPr>
      </w:pPr>
      <w:r>
        <w:rPr>
          <w:rFonts w:ascii="Times New Roman" w:hAnsi="Times New Roman" w:cs="Times New Roman"/>
          <w:b/>
          <w:u w:val="single"/>
        </w:rPr>
        <w:lastRenderedPageBreak/>
        <w:t xml:space="preserve">For Risk domain: </w:t>
      </w:r>
    </w:p>
    <w:p w14:paraId="02366026" w14:textId="15F80FE0" w:rsidR="003335A3" w:rsidRPr="00E965CB" w:rsidRDefault="003335A3" w:rsidP="003335A3">
      <w:pPr>
        <w:pStyle w:val="ListParagraph"/>
        <w:rPr>
          <w:rFonts w:ascii="Times New Roman" w:hAnsi="Times New Roman" w:cs="Times New Roman"/>
        </w:rPr>
      </w:pPr>
      <w:r w:rsidRPr="00E965CB">
        <w:rPr>
          <w:rFonts w:ascii="Times New Roman" w:hAnsi="Times New Roman" w:cs="Times New Roman"/>
          <w:b/>
        </w:rPr>
        <w:t xml:space="preserve">      If</w:t>
      </w:r>
      <w:r w:rsidRPr="00E965CB">
        <w:rPr>
          <w:rFonts w:ascii="Times New Roman" w:hAnsi="Times New Roman" w:cs="Times New Roman"/>
        </w:rPr>
        <w:t xml:space="preserve"> </w:t>
      </w:r>
      <w:r>
        <w:rPr>
          <w:rFonts w:ascii="Times New Roman" w:hAnsi="Times New Roman" w:cs="Times New Roman"/>
        </w:rPr>
        <w:t>Q5</w:t>
      </w:r>
      <w:r w:rsidRPr="00E965CB">
        <w:rPr>
          <w:rFonts w:ascii="Times New Roman" w:hAnsi="Times New Roman" w:cs="Times New Roman"/>
        </w:rPr>
        <w:t xml:space="preserve"> answer</w:t>
      </w:r>
      <w:r>
        <w:rPr>
          <w:rFonts w:ascii="Times New Roman" w:hAnsi="Times New Roman" w:cs="Times New Roman"/>
        </w:rPr>
        <w:t xml:space="preserve"> is</w:t>
      </w:r>
      <w:r w:rsidRPr="00E965CB">
        <w:rPr>
          <w:rFonts w:ascii="Times New Roman" w:hAnsi="Times New Roman" w:cs="Times New Roman"/>
        </w:rPr>
        <w:t xml:space="preserve"> A3 </w:t>
      </w:r>
      <w:r w:rsidRPr="00E965CB">
        <w:rPr>
          <w:rFonts w:ascii="Times New Roman" w:hAnsi="Times New Roman" w:cs="Times New Roman"/>
          <w:b/>
        </w:rPr>
        <w:t>then</w:t>
      </w:r>
    </w:p>
    <w:p w14:paraId="7B133B16" w14:textId="0552825A" w:rsidR="003335A3" w:rsidRDefault="003335A3" w:rsidP="003335A3">
      <w:pPr>
        <w:pStyle w:val="ListParagraph"/>
        <w:rPr>
          <w:rFonts w:ascii="Times New Roman" w:hAnsi="Times New Roman" w:cs="Times New Roman"/>
          <w:b/>
        </w:rPr>
      </w:pPr>
      <w:r w:rsidRPr="00E965CB">
        <w:rPr>
          <w:rFonts w:ascii="Times New Roman" w:hAnsi="Times New Roman" w:cs="Times New Roman"/>
        </w:rPr>
        <w:t xml:space="preserve">            Asthma Control assessment (</w:t>
      </w:r>
      <w:r>
        <w:rPr>
          <w:rFonts w:ascii="Times New Roman" w:hAnsi="Times New Roman" w:cs="Times New Roman"/>
        </w:rPr>
        <w:t>Risk domain</w:t>
      </w:r>
      <w:r w:rsidRPr="00E965CB">
        <w:rPr>
          <w:rFonts w:ascii="Times New Roman" w:hAnsi="Times New Roman" w:cs="Times New Roman"/>
        </w:rPr>
        <w:t xml:space="preserve">) is </w:t>
      </w:r>
      <w:r w:rsidRPr="00E965CB">
        <w:rPr>
          <w:rFonts w:ascii="Times New Roman" w:hAnsi="Times New Roman" w:cs="Times New Roman"/>
          <w:b/>
        </w:rPr>
        <w:t>“Very Poorly Controlled”</w:t>
      </w:r>
    </w:p>
    <w:p w14:paraId="2BCEBE6C" w14:textId="77777777" w:rsidR="003335A3" w:rsidRDefault="003335A3" w:rsidP="003335A3">
      <w:pPr>
        <w:pStyle w:val="ListParagraph"/>
        <w:rPr>
          <w:rFonts w:ascii="Times New Roman" w:hAnsi="Times New Roman" w:cs="Times New Roman"/>
          <w:b/>
        </w:rPr>
      </w:pPr>
      <w:r>
        <w:rPr>
          <w:rFonts w:ascii="Times New Roman" w:hAnsi="Times New Roman" w:cs="Times New Roman"/>
          <w:b/>
        </w:rPr>
        <w:t xml:space="preserve">      Else</w:t>
      </w:r>
    </w:p>
    <w:p w14:paraId="356BF05B" w14:textId="2FC371AA" w:rsidR="003335A3" w:rsidRPr="00E965CB" w:rsidRDefault="003335A3" w:rsidP="003335A3">
      <w:pPr>
        <w:pStyle w:val="ListParagraph"/>
        <w:rPr>
          <w:rFonts w:ascii="Times New Roman" w:hAnsi="Times New Roman" w:cs="Times New Roman"/>
          <w:b/>
        </w:rPr>
      </w:pPr>
      <w:r>
        <w:rPr>
          <w:rFonts w:ascii="Times New Roman" w:hAnsi="Times New Roman" w:cs="Times New Roman"/>
          <w:b/>
        </w:rPr>
        <w:t xml:space="preserve">          </w:t>
      </w:r>
      <w:r w:rsidRPr="00E965CB">
        <w:rPr>
          <w:rFonts w:ascii="Times New Roman" w:hAnsi="Times New Roman" w:cs="Times New Roman"/>
          <w:b/>
        </w:rPr>
        <w:t>If</w:t>
      </w:r>
      <w:r w:rsidRPr="00E965CB">
        <w:rPr>
          <w:rFonts w:ascii="Times New Roman" w:hAnsi="Times New Roman" w:cs="Times New Roman"/>
        </w:rPr>
        <w:t xml:space="preserve"> </w:t>
      </w:r>
      <w:r>
        <w:rPr>
          <w:rFonts w:ascii="Times New Roman" w:hAnsi="Times New Roman" w:cs="Times New Roman"/>
        </w:rPr>
        <w:t>Q5</w:t>
      </w:r>
      <w:r w:rsidRPr="00E965CB">
        <w:rPr>
          <w:rFonts w:ascii="Times New Roman" w:hAnsi="Times New Roman" w:cs="Times New Roman"/>
        </w:rPr>
        <w:t xml:space="preserve"> answer</w:t>
      </w:r>
      <w:r>
        <w:rPr>
          <w:rFonts w:ascii="Times New Roman" w:hAnsi="Times New Roman" w:cs="Times New Roman"/>
        </w:rPr>
        <w:t xml:space="preserve"> is</w:t>
      </w:r>
      <w:r w:rsidRPr="00E965CB">
        <w:rPr>
          <w:rFonts w:ascii="Times New Roman" w:hAnsi="Times New Roman" w:cs="Times New Roman"/>
        </w:rPr>
        <w:t xml:space="preserve"> A</w:t>
      </w:r>
      <w:r>
        <w:rPr>
          <w:rFonts w:ascii="Times New Roman" w:hAnsi="Times New Roman" w:cs="Times New Roman"/>
        </w:rPr>
        <w:t>2</w:t>
      </w:r>
      <w:r w:rsidRPr="00E965CB">
        <w:rPr>
          <w:rFonts w:ascii="Times New Roman" w:hAnsi="Times New Roman" w:cs="Times New Roman"/>
        </w:rPr>
        <w:t xml:space="preserve"> </w:t>
      </w:r>
      <w:r w:rsidRPr="00E965CB">
        <w:rPr>
          <w:rFonts w:ascii="Times New Roman" w:hAnsi="Times New Roman" w:cs="Times New Roman"/>
          <w:b/>
        </w:rPr>
        <w:t>then</w:t>
      </w:r>
    </w:p>
    <w:p w14:paraId="08F0929A" w14:textId="3CC21170" w:rsidR="003335A3" w:rsidRDefault="003335A3" w:rsidP="003335A3">
      <w:pPr>
        <w:pStyle w:val="ListParagraph"/>
        <w:rPr>
          <w:rFonts w:ascii="Times New Roman" w:hAnsi="Times New Roman" w:cs="Times New Roman"/>
          <w:b/>
        </w:rPr>
      </w:pPr>
      <w:r w:rsidRPr="00D12CF7">
        <w:rPr>
          <w:rFonts w:ascii="Times New Roman" w:hAnsi="Times New Roman" w:cs="Times New Roman"/>
        </w:rPr>
        <w:t xml:space="preserve">                  </w:t>
      </w:r>
      <w:r w:rsidRPr="00E965CB">
        <w:rPr>
          <w:rFonts w:ascii="Times New Roman" w:hAnsi="Times New Roman" w:cs="Times New Roman"/>
        </w:rPr>
        <w:t xml:space="preserve">Asthma Control assessment </w:t>
      </w:r>
      <w:r>
        <w:rPr>
          <w:rFonts w:ascii="Times New Roman" w:hAnsi="Times New Roman" w:cs="Times New Roman"/>
        </w:rPr>
        <w:t>(Risk domain</w:t>
      </w:r>
      <w:r w:rsidRPr="00E965CB">
        <w:rPr>
          <w:rFonts w:ascii="Times New Roman" w:hAnsi="Times New Roman" w:cs="Times New Roman"/>
        </w:rPr>
        <w:t xml:space="preserve">) is </w:t>
      </w:r>
      <w:r w:rsidRPr="00E965CB">
        <w:rPr>
          <w:rFonts w:ascii="Times New Roman" w:hAnsi="Times New Roman" w:cs="Times New Roman"/>
          <w:b/>
        </w:rPr>
        <w:t>“</w:t>
      </w:r>
      <w:r>
        <w:rPr>
          <w:rFonts w:ascii="Times New Roman" w:hAnsi="Times New Roman" w:cs="Times New Roman"/>
          <w:b/>
        </w:rPr>
        <w:t xml:space="preserve">Not Well </w:t>
      </w:r>
      <w:r w:rsidRPr="00E965CB">
        <w:rPr>
          <w:rFonts w:ascii="Times New Roman" w:hAnsi="Times New Roman" w:cs="Times New Roman"/>
          <w:b/>
        </w:rPr>
        <w:t>Controlled”</w:t>
      </w:r>
    </w:p>
    <w:p w14:paraId="1034D2A0" w14:textId="77777777" w:rsidR="003335A3" w:rsidRPr="003335A3" w:rsidRDefault="003335A3" w:rsidP="003335A3">
      <w:pPr>
        <w:pStyle w:val="ListParagraph"/>
        <w:rPr>
          <w:rFonts w:ascii="Times New Roman" w:hAnsi="Times New Roman" w:cs="Times New Roman"/>
          <w:b/>
        </w:rPr>
      </w:pPr>
      <w:r w:rsidRPr="003335A3">
        <w:rPr>
          <w:rFonts w:ascii="Times New Roman" w:hAnsi="Times New Roman" w:cs="Times New Roman"/>
          <w:b/>
        </w:rPr>
        <w:t xml:space="preserve">          </w:t>
      </w:r>
      <w:proofErr w:type="gramStart"/>
      <w:r w:rsidRPr="003335A3">
        <w:rPr>
          <w:rFonts w:ascii="Times New Roman" w:hAnsi="Times New Roman" w:cs="Times New Roman"/>
          <w:b/>
        </w:rPr>
        <w:t>else</w:t>
      </w:r>
      <w:proofErr w:type="gramEnd"/>
    </w:p>
    <w:p w14:paraId="5580EBD6" w14:textId="1A6ED618" w:rsidR="003335A3" w:rsidRPr="00E965CB" w:rsidRDefault="003335A3" w:rsidP="003335A3">
      <w:pPr>
        <w:pStyle w:val="ListParagraph"/>
        <w:rPr>
          <w:rFonts w:ascii="Times New Roman" w:hAnsi="Times New Roman" w:cs="Times New Roman"/>
          <w:b/>
          <w:u w:val="single"/>
        </w:rPr>
      </w:pPr>
      <w:r w:rsidRPr="003335A3">
        <w:rPr>
          <w:rFonts w:ascii="Times New Roman" w:hAnsi="Times New Roman" w:cs="Times New Roman"/>
          <w:b/>
        </w:rPr>
        <w:t xml:space="preserve">                </w:t>
      </w:r>
      <w:r w:rsidRPr="00E965CB">
        <w:rPr>
          <w:rFonts w:ascii="Times New Roman" w:hAnsi="Times New Roman" w:cs="Times New Roman"/>
        </w:rPr>
        <w:t>Asthma Control assessment (</w:t>
      </w:r>
      <w:r>
        <w:rPr>
          <w:rFonts w:ascii="Times New Roman" w:hAnsi="Times New Roman" w:cs="Times New Roman"/>
        </w:rPr>
        <w:t>Risk domain</w:t>
      </w:r>
      <w:r w:rsidRPr="00E965CB">
        <w:rPr>
          <w:rFonts w:ascii="Times New Roman" w:hAnsi="Times New Roman" w:cs="Times New Roman"/>
        </w:rPr>
        <w:t xml:space="preserve">) is </w:t>
      </w:r>
      <w:r w:rsidRPr="00E965CB">
        <w:rPr>
          <w:rFonts w:ascii="Times New Roman" w:hAnsi="Times New Roman" w:cs="Times New Roman"/>
          <w:b/>
        </w:rPr>
        <w:t>“</w:t>
      </w:r>
      <w:r>
        <w:rPr>
          <w:rFonts w:ascii="Times New Roman" w:hAnsi="Times New Roman" w:cs="Times New Roman"/>
          <w:b/>
        </w:rPr>
        <w:t xml:space="preserve">Well </w:t>
      </w:r>
      <w:r w:rsidRPr="00E965CB">
        <w:rPr>
          <w:rFonts w:ascii="Times New Roman" w:hAnsi="Times New Roman" w:cs="Times New Roman"/>
          <w:b/>
        </w:rPr>
        <w:t>Controlled”</w:t>
      </w:r>
    </w:p>
    <w:p w14:paraId="278B4131" w14:textId="77777777" w:rsidR="003335A3" w:rsidRPr="00E965CB" w:rsidRDefault="003335A3" w:rsidP="00930747">
      <w:pPr>
        <w:pStyle w:val="ListParagraph"/>
        <w:rPr>
          <w:rFonts w:ascii="Times New Roman" w:hAnsi="Times New Roman" w:cs="Times New Roman"/>
          <w:b/>
          <w:u w:val="single"/>
        </w:rPr>
      </w:pPr>
    </w:p>
    <w:p w14:paraId="77A540CF" w14:textId="19B44B40" w:rsidR="00BA32FA" w:rsidRDefault="00BA32FA" w:rsidP="00930747">
      <w:pPr>
        <w:pStyle w:val="ListParagraph"/>
        <w:rPr>
          <w:rFonts w:ascii="Times New Roman" w:hAnsi="Times New Roman" w:cs="Times New Roman"/>
        </w:rPr>
      </w:pPr>
    </w:p>
    <w:p w14:paraId="7FEC3915" w14:textId="39B9D033" w:rsidR="00BA32FA" w:rsidRDefault="00BA32FA" w:rsidP="00BA32FA">
      <w:pPr>
        <w:pStyle w:val="ListParagraph"/>
        <w:numPr>
          <w:ilvl w:val="0"/>
          <w:numId w:val="19"/>
        </w:numPr>
        <w:rPr>
          <w:rFonts w:ascii="Times New Roman" w:hAnsi="Times New Roman" w:cs="Times New Roman"/>
          <w:b/>
          <w:u w:val="single"/>
        </w:rPr>
      </w:pPr>
      <w:r w:rsidRPr="00FB1CE2">
        <w:rPr>
          <w:rFonts w:ascii="Times New Roman" w:hAnsi="Times New Roman" w:cs="Times New Roman"/>
          <w:b/>
          <w:u w:val="single"/>
        </w:rPr>
        <w:t>OUTPUT</w:t>
      </w:r>
      <w:r>
        <w:rPr>
          <w:rFonts w:ascii="Times New Roman" w:hAnsi="Times New Roman" w:cs="Times New Roman"/>
          <w:b/>
          <w:u w:val="single"/>
        </w:rPr>
        <w:t xml:space="preserve"> ( ASTHMA CONTROL LEVEL ASSESSED </w:t>
      </w:r>
      <w:r w:rsidR="00B34FD8">
        <w:rPr>
          <w:rFonts w:ascii="Times New Roman" w:hAnsi="Times New Roman" w:cs="Times New Roman"/>
          <w:b/>
          <w:u w:val="single"/>
        </w:rPr>
        <w:t>AND RECOMMENDED</w:t>
      </w:r>
      <w:r>
        <w:rPr>
          <w:rFonts w:ascii="Times New Roman" w:hAnsi="Times New Roman" w:cs="Times New Roman"/>
          <w:b/>
          <w:u w:val="single"/>
        </w:rPr>
        <w:t xml:space="preserve"> ACTION)</w:t>
      </w:r>
    </w:p>
    <w:p w14:paraId="2456E852" w14:textId="77777777" w:rsidR="00BA32FA" w:rsidRDefault="00BA32FA" w:rsidP="00BA32FA">
      <w:pPr>
        <w:pStyle w:val="ListParagraph"/>
        <w:rPr>
          <w:rFonts w:ascii="Times New Roman" w:hAnsi="Times New Roman" w:cs="Times New Roman"/>
          <w:b/>
          <w:u w:val="single"/>
        </w:rPr>
      </w:pPr>
    </w:p>
    <w:p w14:paraId="351B57D9" w14:textId="65AD4CAB" w:rsidR="00BA32FA" w:rsidRPr="00321903" w:rsidRDefault="00BA32FA" w:rsidP="00BA32FA">
      <w:pPr>
        <w:pStyle w:val="ListParagraph"/>
        <w:rPr>
          <w:rFonts w:ascii="Times New Roman" w:hAnsi="Times New Roman" w:cs="Times New Roman"/>
        </w:rPr>
      </w:pPr>
      <w:r w:rsidRPr="00321903">
        <w:rPr>
          <w:rFonts w:ascii="Times New Roman" w:hAnsi="Times New Roman" w:cs="Times New Roman"/>
        </w:rPr>
        <w:t>After that</w:t>
      </w:r>
      <w:r>
        <w:rPr>
          <w:rFonts w:ascii="Times New Roman" w:hAnsi="Times New Roman" w:cs="Times New Roman"/>
        </w:rPr>
        <w:t xml:space="preserve"> the </w:t>
      </w:r>
      <w:r w:rsidR="000D2886">
        <w:rPr>
          <w:rFonts w:ascii="Times New Roman" w:hAnsi="Times New Roman" w:cs="Times New Roman"/>
        </w:rPr>
        <w:t xml:space="preserve">input </w:t>
      </w:r>
      <w:r>
        <w:rPr>
          <w:rFonts w:ascii="Times New Roman" w:hAnsi="Times New Roman" w:cs="Times New Roman"/>
        </w:rPr>
        <w:t>form ha</w:t>
      </w:r>
      <w:r w:rsidR="000D2886">
        <w:rPr>
          <w:rFonts w:ascii="Times New Roman" w:hAnsi="Times New Roman" w:cs="Times New Roman"/>
        </w:rPr>
        <w:t>s</w:t>
      </w:r>
      <w:r>
        <w:rPr>
          <w:rFonts w:ascii="Times New Roman" w:hAnsi="Times New Roman" w:cs="Times New Roman"/>
        </w:rPr>
        <w:t xml:space="preserve"> been </w:t>
      </w:r>
      <w:r w:rsidR="00D01601">
        <w:rPr>
          <w:rFonts w:ascii="Times New Roman" w:hAnsi="Times New Roman" w:cs="Times New Roman"/>
        </w:rPr>
        <w:t>completed</w:t>
      </w:r>
      <w:r>
        <w:rPr>
          <w:rFonts w:ascii="Times New Roman" w:hAnsi="Times New Roman" w:cs="Times New Roman"/>
        </w:rPr>
        <w:t xml:space="preserve"> </w:t>
      </w:r>
      <w:r w:rsidRPr="00321903">
        <w:rPr>
          <w:rFonts w:ascii="Times New Roman" w:hAnsi="Times New Roman" w:cs="Times New Roman"/>
        </w:rPr>
        <w:t>and the answer</w:t>
      </w:r>
      <w:r w:rsidR="00B34FD8">
        <w:rPr>
          <w:rFonts w:ascii="Times New Roman" w:hAnsi="Times New Roman" w:cs="Times New Roman"/>
        </w:rPr>
        <w:t>s</w:t>
      </w:r>
      <w:r w:rsidRPr="00321903">
        <w:rPr>
          <w:rFonts w:ascii="Times New Roman" w:hAnsi="Times New Roman" w:cs="Times New Roman"/>
        </w:rPr>
        <w:t xml:space="preserve"> to</w:t>
      </w:r>
      <w:r>
        <w:rPr>
          <w:rFonts w:ascii="Times New Roman" w:hAnsi="Times New Roman" w:cs="Times New Roman"/>
        </w:rPr>
        <w:t xml:space="preserve"> the</w:t>
      </w:r>
      <w:r w:rsidRPr="00321903">
        <w:rPr>
          <w:rFonts w:ascii="Times New Roman" w:hAnsi="Times New Roman" w:cs="Times New Roman"/>
        </w:rPr>
        <w:t xml:space="preserve"> questions </w:t>
      </w:r>
      <w:r w:rsidR="00B34FD8">
        <w:rPr>
          <w:rFonts w:ascii="Times New Roman" w:hAnsi="Times New Roman" w:cs="Times New Roman"/>
        </w:rPr>
        <w:t xml:space="preserve">in the form </w:t>
      </w:r>
      <w:r w:rsidRPr="00321903">
        <w:rPr>
          <w:rFonts w:ascii="Times New Roman" w:hAnsi="Times New Roman" w:cs="Times New Roman"/>
        </w:rPr>
        <w:t>assess</w:t>
      </w:r>
      <w:r>
        <w:rPr>
          <w:rFonts w:ascii="Times New Roman" w:hAnsi="Times New Roman" w:cs="Times New Roman"/>
        </w:rPr>
        <w:t>ed</w:t>
      </w:r>
      <w:r w:rsidRPr="00321903">
        <w:rPr>
          <w:rFonts w:ascii="Times New Roman" w:hAnsi="Times New Roman" w:cs="Times New Roman"/>
        </w:rPr>
        <w:t xml:space="preserve"> following </w:t>
      </w:r>
      <w:r>
        <w:rPr>
          <w:rFonts w:ascii="Times New Roman" w:hAnsi="Times New Roman" w:cs="Times New Roman"/>
        </w:rPr>
        <w:t>the</w:t>
      </w:r>
      <w:r w:rsidRPr="00321903">
        <w:rPr>
          <w:rFonts w:ascii="Times New Roman" w:hAnsi="Times New Roman" w:cs="Times New Roman"/>
        </w:rPr>
        <w:t xml:space="preserve"> </w:t>
      </w:r>
      <w:r w:rsidR="003335A3">
        <w:rPr>
          <w:rFonts w:ascii="Times New Roman" w:hAnsi="Times New Roman" w:cs="Times New Roman"/>
        </w:rPr>
        <w:t>EPR- 3 guidelines</w:t>
      </w:r>
      <w:r w:rsidR="00B34FD8">
        <w:rPr>
          <w:rFonts w:ascii="Times New Roman" w:hAnsi="Times New Roman" w:cs="Times New Roman"/>
        </w:rPr>
        <w:t>,</w:t>
      </w:r>
      <w:r w:rsidRPr="00321903">
        <w:rPr>
          <w:rFonts w:ascii="Times New Roman" w:hAnsi="Times New Roman" w:cs="Times New Roman"/>
        </w:rPr>
        <w:t xml:space="preserve"> a screen should </w:t>
      </w:r>
      <w:r w:rsidR="00B34FD8">
        <w:rPr>
          <w:rFonts w:ascii="Times New Roman" w:hAnsi="Times New Roman" w:cs="Times New Roman"/>
        </w:rPr>
        <w:t xml:space="preserve">display </w:t>
      </w:r>
      <w:r w:rsidRPr="00321903">
        <w:rPr>
          <w:rFonts w:ascii="Times New Roman" w:hAnsi="Times New Roman" w:cs="Times New Roman"/>
        </w:rPr>
        <w:t>to the user with the following message:</w:t>
      </w:r>
    </w:p>
    <w:p w14:paraId="7505F34D" w14:textId="77777777" w:rsidR="00BA32FA" w:rsidRDefault="00BA32FA" w:rsidP="00BA32FA">
      <w:pPr>
        <w:pStyle w:val="ListParagraph"/>
        <w:rPr>
          <w:rFonts w:ascii="Times New Roman" w:hAnsi="Times New Roman" w:cs="Times New Roman"/>
          <w:b/>
        </w:rPr>
      </w:pPr>
    </w:p>
    <w:p w14:paraId="0053B827" w14:textId="176855F0" w:rsidR="00BA32FA" w:rsidRPr="00321903" w:rsidRDefault="00BA32FA" w:rsidP="00E77945">
      <w:pPr>
        <w:pStyle w:val="ListParagraph"/>
        <w:numPr>
          <w:ilvl w:val="0"/>
          <w:numId w:val="18"/>
        </w:numPr>
        <w:ind w:left="1440" w:hanging="270"/>
        <w:rPr>
          <w:rFonts w:ascii="Times New Roman" w:hAnsi="Times New Roman" w:cs="Times New Roman"/>
        </w:rPr>
      </w:pPr>
      <w:r w:rsidRPr="00321903">
        <w:rPr>
          <w:rFonts w:ascii="Times New Roman" w:hAnsi="Times New Roman" w:cs="Times New Roman"/>
          <w:b/>
        </w:rPr>
        <w:t>Asthma Control Level (Impairment Domain):</w:t>
      </w:r>
      <w:r w:rsidRPr="00321903">
        <w:rPr>
          <w:rFonts w:ascii="Times New Roman" w:hAnsi="Times New Roman" w:cs="Times New Roman"/>
        </w:rPr>
        <w:t xml:space="preserve">  “Well Controlled” or “Not Well Control</w:t>
      </w:r>
      <w:r w:rsidR="008E5546">
        <w:rPr>
          <w:rFonts w:ascii="Times New Roman" w:hAnsi="Times New Roman" w:cs="Times New Roman"/>
        </w:rPr>
        <w:t>led</w:t>
      </w:r>
      <w:r w:rsidRPr="00321903">
        <w:rPr>
          <w:rFonts w:ascii="Times New Roman" w:hAnsi="Times New Roman" w:cs="Times New Roman"/>
        </w:rPr>
        <w:t xml:space="preserve">” or </w:t>
      </w:r>
      <w:r w:rsidR="008E5546">
        <w:rPr>
          <w:rFonts w:ascii="Times New Roman" w:hAnsi="Times New Roman" w:cs="Times New Roman"/>
        </w:rPr>
        <w:t>“</w:t>
      </w:r>
      <w:r w:rsidRPr="00321903">
        <w:rPr>
          <w:rFonts w:ascii="Times New Roman" w:hAnsi="Times New Roman" w:cs="Times New Roman"/>
        </w:rPr>
        <w:t xml:space="preserve">Very </w:t>
      </w:r>
      <w:r w:rsidR="008E5546">
        <w:rPr>
          <w:rFonts w:ascii="Times New Roman" w:hAnsi="Times New Roman" w:cs="Times New Roman"/>
        </w:rPr>
        <w:t>P</w:t>
      </w:r>
      <w:r w:rsidRPr="00321903">
        <w:rPr>
          <w:rFonts w:ascii="Times New Roman" w:hAnsi="Times New Roman" w:cs="Times New Roman"/>
        </w:rPr>
        <w:t>oorly Control</w:t>
      </w:r>
      <w:r w:rsidR="008E5546">
        <w:rPr>
          <w:rFonts w:ascii="Times New Roman" w:hAnsi="Times New Roman" w:cs="Times New Roman"/>
        </w:rPr>
        <w:t>led</w:t>
      </w:r>
      <w:r w:rsidRPr="00321903">
        <w:rPr>
          <w:rFonts w:ascii="Times New Roman" w:hAnsi="Times New Roman" w:cs="Times New Roman"/>
        </w:rPr>
        <w:t>”</w:t>
      </w:r>
      <w:r w:rsidR="003335A3">
        <w:rPr>
          <w:rFonts w:ascii="Times New Roman" w:hAnsi="Times New Roman" w:cs="Times New Roman"/>
        </w:rPr>
        <w:t xml:space="preserve"> </w:t>
      </w:r>
    </w:p>
    <w:p w14:paraId="382462D4" w14:textId="2AA2A551" w:rsidR="00B31517" w:rsidRDefault="00BA32FA" w:rsidP="00E77945">
      <w:pPr>
        <w:pStyle w:val="ListParagraph"/>
        <w:ind w:left="1440" w:hanging="270"/>
        <w:rPr>
          <w:rFonts w:ascii="Times New Roman" w:hAnsi="Times New Roman" w:cs="Times New Roman"/>
          <w:color w:val="2F5496" w:themeColor="accent5" w:themeShade="BF"/>
        </w:rPr>
      </w:pPr>
      <w:r>
        <w:rPr>
          <w:rFonts w:ascii="Times New Roman" w:hAnsi="Times New Roman" w:cs="Times New Roman"/>
        </w:rPr>
        <w:t xml:space="preserve">   </w:t>
      </w:r>
      <w:r w:rsidR="00E77945">
        <w:rPr>
          <w:rFonts w:ascii="Times New Roman" w:hAnsi="Times New Roman" w:cs="Times New Roman"/>
        </w:rPr>
        <w:t xml:space="preserve"> </w:t>
      </w:r>
      <w:r>
        <w:rPr>
          <w:rFonts w:ascii="Times New Roman" w:hAnsi="Times New Roman" w:cs="Times New Roman"/>
        </w:rPr>
        <w:t xml:space="preserve"> </w:t>
      </w:r>
      <w:r w:rsidR="00B31517" w:rsidRPr="00025320">
        <w:rPr>
          <w:rFonts w:ascii="Times New Roman" w:hAnsi="Times New Roman" w:cs="Times New Roman"/>
          <w:b/>
          <w:color w:val="2F5496" w:themeColor="accent5" w:themeShade="BF"/>
        </w:rPr>
        <w:t>Recommended Action for treatment</w:t>
      </w:r>
      <w:r w:rsidR="00B31517" w:rsidRPr="00025320">
        <w:rPr>
          <w:rFonts w:ascii="Times New Roman" w:hAnsi="Times New Roman" w:cs="Times New Roman"/>
          <w:color w:val="2F5496" w:themeColor="accent5" w:themeShade="BF"/>
        </w:rPr>
        <w:t xml:space="preserve"> </w:t>
      </w:r>
    </w:p>
    <w:p w14:paraId="66F01F3A" w14:textId="5EDD232D" w:rsidR="00B31517" w:rsidRDefault="00B31517" w:rsidP="00E77945">
      <w:pPr>
        <w:pStyle w:val="ListParagraph"/>
        <w:ind w:left="1440"/>
        <w:rPr>
          <w:rFonts w:ascii="Times New Roman" w:hAnsi="Times New Roman" w:cs="Times New Roman"/>
        </w:rPr>
      </w:pPr>
      <w:r w:rsidRPr="00E817B8">
        <w:rPr>
          <w:rFonts w:ascii="Times New Roman" w:hAnsi="Times New Roman" w:cs="Times New Roman"/>
          <w:b/>
          <w:u w:val="single"/>
        </w:rPr>
        <w:t>Note</w:t>
      </w:r>
      <w:r w:rsidRPr="00E817B8">
        <w:rPr>
          <w:rFonts w:ascii="Times New Roman" w:hAnsi="Times New Roman" w:cs="Times New Roman"/>
          <w:b/>
        </w:rPr>
        <w:t xml:space="preserve">: </w:t>
      </w:r>
      <w:r w:rsidRPr="00E817B8">
        <w:rPr>
          <w:rFonts w:ascii="Times New Roman" w:hAnsi="Times New Roman" w:cs="Times New Roman"/>
        </w:rPr>
        <w:t xml:space="preserve">Please look at the </w:t>
      </w:r>
      <w:r>
        <w:rPr>
          <w:rFonts w:ascii="Times New Roman" w:hAnsi="Times New Roman" w:cs="Times New Roman"/>
          <w:b/>
        </w:rPr>
        <w:t>recommended</w:t>
      </w:r>
      <w:r w:rsidRPr="00B34FD8">
        <w:rPr>
          <w:rFonts w:ascii="Times New Roman" w:hAnsi="Times New Roman" w:cs="Times New Roman"/>
          <w:b/>
        </w:rPr>
        <w:t xml:space="preserve"> action for treatment</w:t>
      </w:r>
      <w:r>
        <w:rPr>
          <w:rFonts w:ascii="Times New Roman" w:hAnsi="Times New Roman" w:cs="Times New Roman"/>
        </w:rPr>
        <w:t xml:space="preserve"> </w:t>
      </w:r>
      <w:r w:rsidRPr="00E817B8">
        <w:rPr>
          <w:rFonts w:ascii="Times New Roman" w:hAnsi="Times New Roman" w:cs="Times New Roman"/>
        </w:rPr>
        <w:t xml:space="preserve">details </w:t>
      </w:r>
      <w:r>
        <w:rPr>
          <w:rFonts w:ascii="Times New Roman" w:hAnsi="Times New Roman" w:cs="Times New Roman"/>
        </w:rPr>
        <w:t xml:space="preserve">in the 1-page document (Figure 4-3a on Page 309) </w:t>
      </w:r>
      <w:r w:rsidRPr="00E817B8">
        <w:rPr>
          <w:rFonts w:ascii="Times New Roman" w:hAnsi="Times New Roman" w:cs="Times New Roman"/>
        </w:rPr>
        <w:t xml:space="preserve">corresponding to the asthma control level </w:t>
      </w:r>
      <w:r>
        <w:rPr>
          <w:rFonts w:ascii="Times New Roman" w:hAnsi="Times New Roman" w:cs="Times New Roman"/>
        </w:rPr>
        <w:t xml:space="preserve">resulting from the assessment and </w:t>
      </w:r>
      <w:r w:rsidR="00622E90">
        <w:rPr>
          <w:rFonts w:ascii="Times New Roman" w:hAnsi="Times New Roman" w:cs="Times New Roman"/>
        </w:rPr>
        <w:t xml:space="preserve">put </w:t>
      </w:r>
      <w:r>
        <w:rPr>
          <w:rFonts w:ascii="Times New Roman" w:hAnsi="Times New Roman" w:cs="Times New Roman"/>
        </w:rPr>
        <w:t>it here</w:t>
      </w:r>
      <w:r w:rsidR="00622E90">
        <w:rPr>
          <w:rFonts w:ascii="Times New Roman" w:hAnsi="Times New Roman" w:cs="Times New Roman"/>
        </w:rPr>
        <w:t xml:space="preserve"> as recommended action.</w:t>
      </w:r>
    </w:p>
    <w:p w14:paraId="26CC684B" w14:textId="6BD04D23" w:rsidR="00BA32FA" w:rsidRDefault="00BA32FA" w:rsidP="00BA32FA">
      <w:pPr>
        <w:pStyle w:val="ListParagraph"/>
        <w:rPr>
          <w:rFonts w:ascii="Times New Roman" w:hAnsi="Times New Roman" w:cs="Times New Roman"/>
          <w:color w:val="2F5496" w:themeColor="accent5" w:themeShade="BF"/>
        </w:rPr>
      </w:pPr>
    </w:p>
    <w:p w14:paraId="78084E07" w14:textId="488501F2" w:rsidR="00BA32FA" w:rsidRPr="00321903" w:rsidRDefault="00BA32FA" w:rsidP="00E77945">
      <w:pPr>
        <w:pStyle w:val="ListParagraph"/>
        <w:numPr>
          <w:ilvl w:val="0"/>
          <w:numId w:val="18"/>
        </w:numPr>
        <w:ind w:left="1530"/>
        <w:rPr>
          <w:rFonts w:ascii="Times New Roman" w:hAnsi="Times New Roman" w:cs="Times New Roman"/>
        </w:rPr>
      </w:pPr>
      <w:r w:rsidRPr="00321903">
        <w:rPr>
          <w:rFonts w:ascii="Times New Roman" w:hAnsi="Times New Roman" w:cs="Times New Roman"/>
          <w:b/>
        </w:rPr>
        <w:t>Asthma Control Level (</w:t>
      </w:r>
      <w:r>
        <w:rPr>
          <w:rFonts w:ascii="Times New Roman" w:hAnsi="Times New Roman" w:cs="Times New Roman"/>
          <w:b/>
        </w:rPr>
        <w:t xml:space="preserve">Risk </w:t>
      </w:r>
      <w:r w:rsidRPr="00321903">
        <w:rPr>
          <w:rFonts w:ascii="Times New Roman" w:hAnsi="Times New Roman" w:cs="Times New Roman"/>
          <w:b/>
        </w:rPr>
        <w:t>Domain):</w:t>
      </w:r>
      <w:r w:rsidRPr="00321903">
        <w:rPr>
          <w:rFonts w:ascii="Times New Roman" w:hAnsi="Times New Roman" w:cs="Times New Roman"/>
        </w:rPr>
        <w:t xml:space="preserve">  “Well Controlled” or “Not Well Control</w:t>
      </w:r>
      <w:r w:rsidR="008E5546">
        <w:rPr>
          <w:rFonts w:ascii="Times New Roman" w:hAnsi="Times New Roman" w:cs="Times New Roman"/>
        </w:rPr>
        <w:t>led</w:t>
      </w:r>
      <w:r w:rsidRPr="00321903">
        <w:rPr>
          <w:rFonts w:ascii="Times New Roman" w:hAnsi="Times New Roman" w:cs="Times New Roman"/>
        </w:rPr>
        <w:t xml:space="preserve">” or Very </w:t>
      </w:r>
      <w:r w:rsidR="008E5546">
        <w:rPr>
          <w:rFonts w:ascii="Times New Roman" w:hAnsi="Times New Roman" w:cs="Times New Roman"/>
        </w:rPr>
        <w:t>P</w:t>
      </w:r>
      <w:r w:rsidRPr="00321903">
        <w:rPr>
          <w:rFonts w:ascii="Times New Roman" w:hAnsi="Times New Roman" w:cs="Times New Roman"/>
        </w:rPr>
        <w:t>oorly Control</w:t>
      </w:r>
      <w:r w:rsidR="008E5546">
        <w:rPr>
          <w:rFonts w:ascii="Times New Roman" w:hAnsi="Times New Roman" w:cs="Times New Roman"/>
        </w:rPr>
        <w:t>led</w:t>
      </w:r>
      <w:r w:rsidRPr="00321903">
        <w:rPr>
          <w:rFonts w:ascii="Times New Roman" w:hAnsi="Times New Roman" w:cs="Times New Roman"/>
        </w:rPr>
        <w:t>”</w:t>
      </w:r>
    </w:p>
    <w:p w14:paraId="71A66990" w14:textId="54130A8A" w:rsidR="00BA32FA" w:rsidRDefault="00BA32FA" w:rsidP="00E77945">
      <w:pPr>
        <w:pStyle w:val="ListParagraph"/>
        <w:ind w:left="1530" w:hanging="360"/>
        <w:rPr>
          <w:rFonts w:ascii="Times New Roman" w:hAnsi="Times New Roman" w:cs="Times New Roman"/>
          <w:color w:val="2F5496" w:themeColor="accent5" w:themeShade="BF"/>
        </w:rPr>
      </w:pPr>
      <w:r>
        <w:rPr>
          <w:rFonts w:ascii="Times New Roman" w:hAnsi="Times New Roman" w:cs="Times New Roman"/>
        </w:rPr>
        <w:t xml:space="preserve">       </w:t>
      </w:r>
      <w:r w:rsidRPr="00025320">
        <w:rPr>
          <w:rFonts w:ascii="Times New Roman" w:hAnsi="Times New Roman" w:cs="Times New Roman"/>
          <w:b/>
          <w:color w:val="2F5496" w:themeColor="accent5" w:themeShade="BF"/>
        </w:rPr>
        <w:t>Recommended Action for treatment</w:t>
      </w:r>
      <w:r w:rsidRPr="00025320">
        <w:rPr>
          <w:rFonts w:ascii="Times New Roman" w:hAnsi="Times New Roman" w:cs="Times New Roman"/>
          <w:color w:val="2F5496" w:themeColor="accent5" w:themeShade="BF"/>
        </w:rPr>
        <w:t xml:space="preserve"> </w:t>
      </w:r>
    </w:p>
    <w:p w14:paraId="60AF70C5" w14:textId="64805323" w:rsidR="00C64364" w:rsidRDefault="00C64364" w:rsidP="00E77945">
      <w:pPr>
        <w:pStyle w:val="ListParagraph"/>
        <w:ind w:left="1530"/>
        <w:rPr>
          <w:rFonts w:ascii="Times New Roman" w:hAnsi="Times New Roman" w:cs="Times New Roman"/>
        </w:rPr>
      </w:pPr>
      <w:r w:rsidRPr="00E817B8">
        <w:rPr>
          <w:rFonts w:ascii="Times New Roman" w:hAnsi="Times New Roman" w:cs="Times New Roman"/>
          <w:b/>
          <w:u w:val="single"/>
        </w:rPr>
        <w:t>Note</w:t>
      </w:r>
      <w:r w:rsidRPr="00E817B8">
        <w:rPr>
          <w:rFonts w:ascii="Times New Roman" w:hAnsi="Times New Roman" w:cs="Times New Roman"/>
          <w:b/>
        </w:rPr>
        <w:t xml:space="preserve">: </w:t>
      </w:r>
      <w:r w:rsidRPr="00E817B8">
        <w:rPr>
          <w:rFonts w:ascii="Times New Roman" w:hAnsi="Times New Roman" w:cs="Times New Roman"/>
        </w:rPr>
        <w:t xml:space="preserve">Please look at the </w:t>
      </w:r>
      <w:r>
        <w:rPr>
          <w:rFonts w:ascii="Times New Roman" w:hAnsi="Times New Roman" w:cs="Times New Roman"/>
          <w:b/>
        </w:rPr>
        <w:t>recommended</w:t>
      </w:r>
      <w:r w:rsidRPr="00B34FD8">
        <w:rPr>
          <w:rFonts w:ascii="Times New Roman" w:hAnsi="Times New Roman" w:cs="Times New Roman"/>
          <w:b/>
        </w:rPr>
        <w:t xml:space="preserve"> action for treatment</w:t>
      </w:r>
      <w:r>
        <w:rPr>
          <w:rFonts w:ascii="Times New Roman" w:hAnsi="Times New Roman" w:cs="Times New Roman"/>
        </w:rPr>
        <w:t xml:space="preserve"> </w:t>
      </w:r>
      <w:r w:rsidRPr="00E817B8">
        <w:rPr>
          <w:rFonts w:ascii="Times New Roman" w:hAnsi="Times New Roman" w:cs="Times New Roman"/>
        </w:rPr>
        <w:t xml:space="preserve">details </w:t>
      </w:r>
      <w:r>
        <w:rPr>
          <w:rFonts w:ascii="Times New Roman" w:hAnsi="Times New Roman" w:cs="Times New Roman"/>
        </w:rPr>
        <w:t xml:space="preserve">in the 1-page document (Figure 4-3a on Page 309) </w:t>
      </w:r>
      <w:r w:rsidRPr="00E817B8">
        <w:rPr>
          <w:rFonts w:ascii="Times New Roman" w:hAnsi="Times New Roman" w:cs="Times New Roman"/>
        </w:rPr>
        <w:t>corresponding to the asthma control level</w:t>
      </w:r>
      <w:r>
        <w:rPr>
          <w:rFonts w:ascii="Times New Roman" w:hAnsi="Times New Roman" w:cs="Times New Roman"/>
        </w:rPr>
        <w:t xml:space="preserve"> resulting from the assessment</w:t>
      </w:r>
      <w:r w:rsidR="00B31517" w:rsidRPr="00B31517">
        <w:rPr>
          <w:rFonts w:ascii="Times New Roman" w:hAnsi="Times New Roman" w:cs="Times New Roman"/>
        </w:rPr>
        <w:t xml:space="preserve"> </w:t>
      </w:r>
      <w:r w:rsidR="00B31517">
        <w:rPr>
          <w:rFonts w:ascii="Times New Roman" w:hAnsi="Times New Roman" w:cs="Times New Roman"/>
        </w:rPr>
        <w:t xml:space="preserve">and </w:t>
      </w:r>
      <w:r w:rsidR="00622E90">
        <w:rPr>
          <w:rFonts w:ascii="Times New Roman" w:hAnsi="Times New Roman" w:cs="Times New Roman"/>
        </w:rPr>
        <w:t>put it here as recommended action.</w:t>
      </w:r>
    </w:p>
    <w:p w14:paraId="74375F22" w14:textId="77777777" w:rsidR="003D0DA3" w:rsidRDefault="003D0DA3" w:rsidP="00930747">
      <w:pPr>
        <w:pStyle w:val="ListParagraph"/>
        <w:rPr>
          <w:rFonts w:ascii="Times New Roman" w:hAnsi="Times New Roman" w:cs="Times New Roman"/>
          <w:b/>
          <w:color w:val="4472C4" w:themeColor="accent5"/>
          <w:u w:val="single"/>
        </w:rPr>
      </w:pPr>
    </w:p>
    <w:p w14:paraId="0232196F" w14:textId="2A02604D" w:rsidR="003D0DA3" w:rsidRDefault="001F74CE" w:rsidP="00BA32FA">
      <w:pPr>
        <w:pStyle w:val="ListParagraph"/>
        <w:rPr>
          <w:rFonts w:ascii="Times New Roman" w:hAnsi="Times New Roman" w:cs="Times New Roman"/>
        </w:rPr>
      </w:pPr>
      <w:r w:rsidRPr="003D0DA3">
        <w:rPr>
          <w:rFonts w:ascii="Times New Roman" w:hAnsi="Times New Roman" w:cs="Times New Roman"/>
          <w:b/>
          <w:color w:val="4472C4" w:themeColor="accent5"/>
          <w:u w:val="single"/>
        </w:rPr>
        <w:t>Note:</w:t>
      </w:r>
      <w:r w:rsidRPr="003D0DA3">
        <w:rPr>
          <w:rFonts w:ascii="Times New Roman" w:hAnsi="Times New Roman" w:cs="Times New Roman"/>
          <w:color w:val="4472C4" w:themeColor="accent5"/>
        </w:rPr>
        <w:t xml:space="preserve"> </w:t>
      </w:r>
      <w:r>
        <w:rPr>
          <w:rFonts w:ascii="Times New Roman" w:hAnsi="Times New Roman" w:cs="Times New Roman"/>
        </w:rPr>
        <w:t>(</w:t>
      </w:r>
      <w:r w:rsidR="003D0DA3">
        <w:rPr>
          <w:rFonts w:ascii="Times New Roman" w:hAnsi="Times New Roman" w:cs="Times New Roman"/>
        </w:rPr>
        <w:t>T</w:t>
      </w:r>
      <w:r>
        <w:rPr>
          <w:rFonts w:ascii="Times New Roman" w:hAnsi="Times New Roman" w:cs="Times New Roman"/>
        </w:rPr>
        <w:t>his note should appear</w:t>
      </w:r>
      <w:r w:rsidR="003D0DA3">
        <w:rPr>
          <w:rFonts w:ascii="Times New Roman" w:hAnsi="Times New Roman" w:cs="Times New Roman"/>
        </w:rPr>
        <w:t>s</w:t>
      </w:r>
      <w:r>
        <w:rPr>
          <w:rFonts w:ascii="Times New Roman" w:hAnsi="Times New Roman" w:cs="Times New Roman"/>
        </w:rPr>
        <w:t xml:space="preserve"> after the recommended action for treatment message)</w:t>
      </w:r>
    </w:p>
    <w:p w14:paraId="1501A4C9" w14:textId="5A3F781A" w:rsidR="003D0DA3" w:rsidRPr="003D0DA3" w:rsidRDefault="003D0DA3" w:rsidP="003D0DA3">
      <w:pPr>
        <w:autoSpaceDE w:val="0"/>
        <w:autoSpaceDN w:val="0"/>
        <w:adjustRightInd w:val="0"/>
        <w:spacing w:after="0" w:line="240" w:lineRule="auto"/>
        <w:ind w:left="1080"/>
        <w:rPr>
          <w:rFonts w:ascii="Times New Roman" w:hAnsi="Times New Roman" w:cs="Times New Roman"/>
        </w:rPr>
      </w:pPr>
      <w:r w:rsidRPr="003D0DA3">
        <w:rPr>
          <w:rFonts w:ascii="Times New Roman" w:hAnsi="Times New Roman" w:cs="Times New Roman"/>
        </w:rPr>
        <w:t xml:space="preserve">At present, there are inadequate data to correspond frequencies of exacerbations with different levels of asthma control. In general, more frequent and intense exacerbations (e.g., requiring urgent, unscheduled care, hospitalization, or ICU admission) indicate poorer disease control. For treatment purposes, patients who had </w:t>
      </w:r>
      <w:r w:rsidRPr="003D0DA3">
        <w:rPr>
          <w:rFonts w:ascii="Times New Roman" w:eastAsia="SymbolMT" w:hAnsi="Times New Roman" w:cs="Times New Roman"/>
        </w:rPr>
        <w:t>≥</w:t>
      </w:r>
      <w:r w:rsidRPr="003D0DA3">
        <w:rPr>
          <w:rFonts w:ascii="Times New Roman" w:hAnsi="Times New Roman" w:cs="Times New Roman"/>
        </w:rPr>
        <w:t xml:space="preserve">2 exacerbations requiring oral systemic corticosteroids in the past year may be considered the same as patients who have </w:t>
      </w:r>
      <w:r w:rsidRPr="00954B79">
        <w:rPr>
          <w:rFonts w:ascii="Times New Roman" w:hAnsi="Times New Roman" w:cs="Times New Roman"/>
          <w:b/>
        </w:rPr>
        <w:t xml:space="preserve">not-well-controlled </w:t>
      </w:r>
      <w:r w:rsidRPr="003D0DA3">
        <w:rPr>
          <w:rFonts w:ascii="Times New Roman" w:hAnsi="Times New Roman" w:cs="Times New Roman"/>
        </w:rPr>
        <w:t xml:space="preserve">asthma, even in the absence of impairment levels consistent with </w:t>
      </w:r>
      <w:r w:rsidRPr="00954B79">
        <w:rPr>
          <w:rFonts w:ascii="Times New Roman" w:hAnsi="Times New Roman" w:cs="Times New Roman"/>
          <w:b/>
        </w:rPr>
        <w:t>not-well-controlled</w:t>
      </w:r>
      <w:r w:rsidRPr="003D0DA3">
        <w:rPr>
          <w:rFonts w:ascii="Times New Roman" w:hAnsi="Times New Roman" w:cs="Times New Roman"/>
        </w:rPr>
        <w:t xml:space="preserve"> asthma.</w:t>
      </w:r>
    </w:p>
    <w:p w14:paraId="5F973F3F" w14:textId="48623B70" w:rsidR="00930747" w:rsidRDefault="00930747" w:rsidP="00930747">
      <w:pPr>
        <w:pStyle w:val="ListParagraph"/>
        <w:rPr>
          <w:rFonts w:ascii="Times New Roman" w:hAnsi="Times New Roman" w:cs="Times New Roman"/>
        </w:rPr>
      </w:pPr>
    </w:p>
    <w:p w14:paraId="7B8F1292" w14:textId="70604200" w:rsidR="00930747" w:rsidRDefault="00930747" w:rsidP="00930747">
      <w:pPr>
        <w:pStyle w:val="ListParagraph"/>
        <w:rPr>
          <w:rFonts w:ascii="Times New Roman" w:hAnsi="Times New Roman" w:cs="Times New Roman"/>
        </w:rPr>
      </w:pPr>
    </w:p>
    <w:p w14:paraId="37D0F45C" w14:textId="620D0AEA" w:rsidR="003D0DA3" w:rsidRDefault="003D0DA3" w:rsidP="00930747">
      <w:pPr>
        <w:pStyle w:val="ListParagraph"/>
        <w:rPr>
          <w:rFonts w:ascii="Times New Roman" w:hAnsi="Times New Roman" w:cs="Times New Roman"/>
        </w:rPr>
      </w:pPr>
    </w:p>
    <w:p w14:paraId="2968A2A7" w14:textId="0BED4341" w:rsidR="003D0DA3" w:rsidRDefault="003D0DA3" w:rsidP="00930747">
      <w:pPr>
        <w:pStyle w:val="ListParagraph"/>
        <w:rPr>
          <w:rFonts w:ascii="Times New Roman" w:hAnsi="Times New Roman" w:cs="Times New Roman"/>
        </w:rPr>
      </w:pPr>
    </w:p>
    <w:p w14:paraId="2839D9A0" w14:textId="54A37C57" w:rsidR="003D0DA3" w:rsidRDefault="003D0DA3" w:rsidP="00930747">
      <w:pPr>
        <w:pStyle w:val="ListParagraph"/>
        <w:rPr>
          <w:rFonts w:ascii="Times New Roman" w:hAnsi="Times New Roman" w:cs="Times New Roman"/>
        </w:rPr>
      </w:pPr>
    </w:p>
    <w:p w14:paraId="1EE60121" w14:textId="15AB2FB2" w:rsidR="003D0DA3" w:rsidRDefault="003D0DA3" w:rsidP="00930747">
      <w:pPr>
        <w:pStyle w:val="ListParagraph"/>
        <w:rPr>
          <w:rFonts w:ascii="Times New Roman" w:hAnsi="Times New Roman" w:cs="Times New Roman"/>
        </w:rPr>
      </w:pPr>
    </w:p>
    <w:p w14:paraId="635170F7" w14:textId="77777777" w:rsidR="003D0DA3" w:rsidRDefault="003D0DA3" w:rsidP="00930747">
      <w:pPr>
        <w:pStyle w:val="ListParagraph"/>
        <w:rPr>
          <w:rFonts w:ascii="Times New Roman" w:hAnsi="Times New Roman" w:cs="Times New Roman"/>
        </w:rPr>
      </w:pPr>
    </w:p>
    <w:p w14:paraId="1B28F227" w14:textId="33720D2F" w:rsidR="003D0DA3" w:rsidRDefault="003D0DA3" w:rsidP="00930747">
      <w:pPr>
        <w:pStyle w:val="ListParagraph"/>
        <w:rPr>
          <w:rFonts w:ascii="Times New Roman" w:hAnsi="Times New Roman" w:cs="Times New Roman"/>
        </w:rPr>
      </w:pPr>
    </w:p>
    <w:p w14:paraId="39709DEA" w14:textId="77777777" w:rsidR="003D0DA3" w:rsidRPr="00321903" w:rsidRDefault="003D0DA3" w:rsidP="00930747">
      <w:pPr>
        <w:pStyle w:val="ListParagraph"/>
        <w:rPr>
          <w:rFonts w:ascii="Times New Roman" w:hAnsi="Times New Roman" w:cs="Times New Roman"/>
        </w:rPr>
      </w:pPr>
    </w:p>
    <w:p w14:paraId="27EE27C0" w14:textId="77777777" w:rsidR="005469C4" w:rsidRDefault="005469C4" w:rsidP="005469C4">
      <w:pPr>
        <w:pStyle w:val="ListParagraph"/>
        <w:numPr>
          <w:ilvl w:val="0"/>
          <w:numId w:val="18"/>
        </w:numPr>
        <w:ind w:left="-270"/>
        <w:rPr>
          <w:b/>
          <w:sz w:val="28"/>
          <w:szCs w:val="28"/>
          <w:u w:val="single"/>
        </w:rPr>
      </w:pPr>
      <w:r w:rsidRPr="00FB1CE2">
        <w:rPr>
          <w:b/>
          <w:sz w:val="28"/>
          <w:szCs w:val="28"/>
          <w:u w:val="single"/>
        </w:rPr>
        <w:lastRenderedPageBreak/>
        <w:t xml:space="preserve">5-11 YEARS OLD </w:t>
      </w:r>
    </w:p>
    <w:p w14:paraId="7677B7B4" w14:textId="77777777" w:rsidR="005469C4" w:rsidRPr="00FB1CE2" w:rsidRDefault="005469C4" w:rsidP="005469C4">
      <w:pPr>
        <w:pStyle w:val="ListParagraph"/>
        <w:rPr>
          <w:b/>
          <w:sz w:val="28"/>
          <w:szCs w:val="28"/>
          <w:u w:val="single"/>
        </w:rPr>
      </w:pPr>
    </w:p>
    <w:p w14:paraId="69CF751D" w14:textId="6D9CF6C9" w:rsidR="005469C4" w:rsidRPr="00B34FD8" w:rsidRDefault="005469C4" w:rsidP="00B34FD8">
      <w:pPr>
        <w:pStyle w:val="ListParagraph"/>
        <w:numPr>
          <w:ilvl w:val="0"/>
          <w:numId w:val="23"/>
        </w:numPr>
        <w:rPr>
          <w:b/>
          <w:u w:val="single"/>
        </w:rPr>
      </w:pPr>
      <w:r w:rsidRPr="00B34FD8">
        <w:rPr>
          <w:b/>
          <w:u w:val="single"/>
        </w:rPr>
        <w:t>INPUT FORM</w:t>
      </w:r>
      <w:r w:rsidR="00E437DB">
        <w:rPr>
          <w:b/>
          <w:u w:val="single"/>
        </w:rPr>
        <w:t xml:space="preserve"> (ASTHMA CONTROL ASSESSMENT</w:t>
      </w:r>
      <w:r w:rsidRPr="00B34FD8">
        <w:rPr>
          <w:b/>
          <w:u w:val="single"/>
        </w:rPr>
        <w:t>)</w:t>
      </w:r>
    </w:p>
    <w:p w14:paraId="56CCDC22" w14:textId="77777777" w:rsidR="005469C4" w:rsidRPr="00BA2419" w:rsidRDefault="005469C4" w:rsidP="005469C4">
      <w:pPr>
        <w:pStyle w:val="ListParagraph"/>
      </w:pPr>
    </w:p>
    <w:tbl>
      <w:tblPr>
        <w:tblStyle w:val="TableGrid"/>
        <w:tblW w:w="10440" w:type="dxa"/>
        <w:tblInd w:w="-635" w:type="dxa"/>
        <w:tblLook w:val="04A0" w:firstRow="1" w:lastRow="0" w:firstColumn="1" w:lastColumn="0" w:noHBand="0" w:noVBand="1"/>
      </w:tblPr>
      <w:tblGrid>
        <w:gridCol w:w="1500"/>
        <w:gridCol w:w="1561"/>
        <w:gridCol w:w="1305"/>
        <w:gridCol w:w="1852"/>
        <w:gridCol w:w="1194"/>
        <w:gridCol w:w="1439"/>
        <w:gridCol w:w="1589"/>
      </w:tblGrid>
      <w:tr w:rsidR="005469C4" w:rsidRPr="00604906" w14:paraId="7DE8E5D1" w14:textId="77777777" w:rsidTr="00650039">
        <w:trPr>
          <w:trHeight w:val="512"/>
        </w:trPr>
        <w:tc>
          <w:tcPr>
            <w:tcW w:w="1500" w:type="dxa"/>
          </w:tcPr>
          <w:p w14:paraId="0C25F532" w14:textId="77777777" w:rsidR="005469C4" w:rsidRPr="00604906" w:rsidRDefault="005469C4" w:rsidP="00650039">
            <w:pPr>
              <w:rPr>
                <w:rFonts w:ascii="Times New Roman" w:hAnsi="Times New Roman" w:cs="Times New Roman"/>
                <w:b/>
              </w:rPr>
            </w:pPr>
            <w:r w:rsidRPr="00604906">
              <w:rPr>
                <w:rFonts w:ascii="Times New Roman" w:hAnsi="Times New Roman" w:cs="Times New Roman"/>
                <w:b/>
              </w:rPr>
              <w:t>QUESTIONS NUMBER</w:t>
            </w:r>
          </w:p>
        </w:tc>
        <w:tc>
          <w:tcPr>
            <w:tcW w:w="1512" w:type="dxa"/>
          </w:tcPr>
          <w:p w14:paraId="273C47C5" w14:textId="77777777" w:rsidR="005469C4" w:rsidRPr="00604906" w:rsidRDefault="005469C4" w:rsidP="00650039">
            <w:pPr>
              <w:rPr>
                <w:rFonts w:ascii="Times New Roman" w:hAnsi="Times New Roman" w:cs="Times New Roman"/>
                <w:b/>
              </w:rPr>
            </w:pPr>
            <w:r w:rsidRPr="00604906">
              <w:rPr>
                <w:rFonts w:ascii="Times New Roman" w:hAnsi="Times New Roman" w:cs="Times New Roman"/>
                <w:b/>
              </w:rPr>
              <w:t>QUESTIONS</w:t>
            </w:r>
          </w:p>
        </w:tc>
        <w:tc>
          <w:tcPr>
            <w:tcW w:w="1305" w:type="dxa"/>
          </w:tcPr>
          <w:p w14:paraId="4E9A2AC8" w14:textId="77777777" w:rsidR="005469C4" w:rsidRPr="00604906" w:rsidRDefault="005469C4" w:rsidP="00650039">
            <w:pPr>
              <w:rPr>
                <w:rFonts w:ascii="Times New Roman" w:hAnsi="Times New Roman" w:cs="Times New Roman"/>
                <w:b/>
              </w:rPr>
            </w:pPr>
            <w:r w:rsidRPr="00604906">
              <w:rPr>
                <w:rFonts w:ascii="Times New Roman" w:hAnsi="Times New Roman" w:cs="Times New Roman"/>
                <w:b/>
              </w:rPr>
              <w:t>ANSWERS TYPES</w:t>
            </w:r>
          </w:p>
        </w:tc>
        <w:tc>
          <w:tcPr>
            <w:tcW w:w="1854" w:type="dxa"/>
          </w:tcPr>
          <w:p w14:paraId="0B6808CF" w14:textId="77777777" w:rsidR="005469C4" w:rsidRPr="00604906" w:rsidRDefault="005469C4" w:rsidP="00650039">
            <w:pPr>
              <w:rPr>
                <w:rFonts w:ascii="Times New Roman" w:hAnsi="Times New Roman" w:cs="Times New Roman"/>
                <w:b/>
              </w:rPr>
            </w:pPr>
            <w:r w:rsidRPr="00604906">
              <w:rPr>
                <w:rFonts w:ascii="Times New Roman" w:hAnsi="Times New Roman" w:cs="Times New Roman"/>
                <w:b/>
              </w:rPr>
              <w:t>ANSWERS CHOICES</w:t>
            </w:r>
          </w:p>
        </w:tc>
        <w:tc>
          <w:tcPr>
            <w:tcW w:w="1194" w:type="dxa"/>
          </w:tcPr>
          <w:p w14:paraId="3126B1FC" w14:textId="77777777" w:rsidR="005469C4" w:rsidRPr="00604906" w:rsidRDefault="005469C4" w:rsidP="00650039">
            <w:pPr>
              <w:rPr>
                <w:rFonts w:ascii="Times New Roman" w:hAnsi="Times New Roman" w:cs="Times New Roman"/>
                <w:b/>
              </w:rPr>
            </w:pPr>
            <w:r>
              <w:rPr>
                <w:rFonts w:ascii="Times New Roman" w:hAnsi="Times New Roman" w:cs="Times New Roman"/>
                <w:b/>
              </w:rPr>
              <w:t>ANSWER CHOICE NUMBER</w:t>
            </w:r>
          </w:p>
        </w:tc>
        <w:tc>
          <w:tcPr>
            <w:tcW w:w="1439" w:type="dxa"/>
          </w:tcPr>
          <w:p w14:paraId="3486E0A5" w14:textId="77777777" w:rsidR="005469C4" w:rsidRPr="00604906" w:rsidRDefault="005469C4" w:rsidP="00650039">
            <w:pPr>
              <w:rPr>
                <w:rFonts w:ascii="Times New Roman" w:hAnsi="Times New Roman" w:cs="Times New Roman"/>
                <w:b/>
              </w:rPr>
            </w:pPr>
            <w:r w:rsidRPr="00604906">
              <w:rPr>
                <w:rFonts w:ascii="Times New Roman" w:hAnsi="Times New Roman" w:cs="Times New Roman"/>
                <w:b/>
              </w:rPr>
              <w:t>USE TO EVALUATE ASTHMA CONTROL?</w:t>
            </w:r>
          </w:p>
        </w:tc>
        <w:tc>
          <w:tcPr>
            <w:tcW w:w="1636" w:type="dxa"/>
          </w:tcPr>
          <w:p w14:paraId="3564FA73" w14:textId="77777777" w:rsidR="005469C4" w:rsidRPr="00604906" w:rsidRDefault="005469C4" w:rsidP="00650039">
            <w:pPr>
              <w:rPr>
                <w:rFonts w:ascii="Times New Roman" w:hAnsi="Times New Roman" w:cs="Times New Roman"/>
                <w:b/>
              </w:rPr>
            </w:pPr>
            <w:r>
              <w:rPr>
                <w:rFonts w:ascii="Times New Roman" w:hAnsi="Times New Roman" w:cs="Times New Roman"/>
                <w:b/>
              </w:rPr>
              <w:t xml:space="preserve"> DOMAIN OF CONTROL</w:t>
            </w:r>
          </w:p>
        </w:tc>
      </w:tr>
      <w:tr w:rsidR="005469C4" w:rsidRPr="00604906" w14:paraId="4DF9B726" w14:textId="77777777" w:rsidTr="00650039">
        <w:trPr>
          <w:trHeight w:val="450"/>
        </w:trPr>
        <w:tc>
          <w:tcPr>
            <w:tcW w:w="1500" w:type="dxa"/>
            <w:vMerge w:val="restart"/>
          </w:tcPr>
          <w:p w14:paraId="6AC56D2C" w14:textId="77777777" w:rsidR="005469C4" w:rsidRPr="00604906" w:rsidRDefault="005469C4" w:rsidP="00650039">
            <w:pPr>
              <w:rPr>
                <w:rFonts w:ascii="Times New Roman" w:hAnsi="Times New Roman" w:cs="Times New Roman"/>
                <w:b/>
              </w:rPr>
            </w:pPr>
          </w:p>
          <w:p w14:paraId="32FA20B4" w14:textId="77777777" w:rsidR="005469C4" w:rsidRPr="00604906" w:rsidRDefault="005469C4" w:rsidP="00650039">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1</w:t>
            </w:r>
          </w:p>
        </w:tc>
        <w:tc>
          <w:tcPr>
            <w:tcW w:w="1512" w:type="dxa"/>
            <w:vMerge w:val="restart"/>
          </w:tcPr>
          <w:p w14:paraId="40C56CA3" w14:textId="77777777" w:rsidR="005469C4" w:rsidRPr="00604906" w:rsidRDefault="005469C4" w:rsidP="00650039">
            <w:pPr>
              <w:rPr>
                <w:rFonts w:ascii="Times New Roman" w:hAnsi="Times New Roman" w:cs="Times New Roman"/>
                <w:sz w:val="24"/>
                <w:szCs w:val="24"/>
              </w:rPr>
            </w:pPr>
          </w:p>
          <w:p w14:paraId="70E57B7C" w14:textId="77777777" w:rsidR="005469C4" w:rsidRPr="00604906"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Asthma symptoms in previous 2 – 4 weeks</w:t>
            </w:r>
          </w:p>
        </w:tc>
        <w:tc>
          <w:tcPr>
            <w:tcW w:w="1305" w:type="dxa"/>
            <w:vMerge w:val="restart"/>
          </w:tcPr>
          <w:p w14:paraId="2EBF2ED2" w14:textId="77777777" w:rsidR="005469C4" w:rsidRPr="00604906" w:rsidRDefault="005469C4" w:rsidP="00650039">
            <w:pPr>
              <w:rPr>
                <w:rFonts w:ascii="Times New Roman" w:hAnsi="Times New Roman" w:cs="Times New Roman"/>
                <w:sz w:val="24"/>
                <w:szCs w:val="24"/>
              </w:rPr>
            </w:pPr>
          </w:p>
          <w:p w14:paraId="777401FB" w14:textId="77777777" w:rsidR="005469C4" w:rsidRPr="00604906"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Multiple choice</w:t>
            </w:r>
            <w:r>
              <w:rPr>
                <w:rFonts w:ascii="Times New Roman" w:hAnsi="Times New Roman" w:cs="Times New Roman"/>
                <w:sz w:val="24"/>
                <w:szCs w:val="24"/>
              </w:rPr>
              <w:t xml:space="preserve"> </w:t>
            </w:r>
            <w:r w:rsidRPr="00604906">
              <w:rPr>
                <w:rFonts w:ascii="Times New Roman" w:hAnsi="Times New Roman" w:cs="Times New Roman"/>
                <w:sz w:val="24"/>
                <w:szCs w:val="24"/>
              </w:rPr>
              <w:t>- one answer</w:t>
            </w:r>
          </w:p>
        </w:tc>
        <w:tc>
          <w:tcPr>
            <w:tcW w:w="1854" w:type="dxa"/>
          </w:tcPr>
          <w:p w14:paraId="387CF644" w14:textId="77777777" w:rsidR="005469C4" w:rsidRPr="00604906" w:rsidRDefault="005469C4" w:rsidP="00650039">
            <w:pPr>
              <w:rPr>
                <w:rFonts w:ascii="Times New Roman" w:hAnsi="Times New Roman" w:cs="Times New Roman"/>
                <w:sz w:val="24"/>
                <w:szCs w:val="24"/>
              </w:rPr>
            </w:pPr>
          </w:p>
          <w:p w14:paraId="2D0060C0" w14:textId="77777777" w:rsidR="005469C4"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≤2 days /week but no more than once on each day</w:t>
            </w:r>
          </w:p>
          <w:p w14:paraId="028C7B9F" w14:textId="77777777" w:rsidR="005469C4" w:rsidRPr="00604906" w:rsidRDefault="005469C4" w:rsidP="00650039">
            <w:pPr>
              <w:rPr>
                <w:rFonts w:ascii="Times New Roman" w:hAnsi="Times New Roman" w:cs="Times New Roman"/>
                <w:sz w:val="24"/>
                <w:szCs w:val="24"/>
              </w:rPr>
            </w:pPr>
          </w:p>
        </w:tc>
        <w:tc>
          <w:tcPr>
            <w:tcW w:w="1194" w:type="dxa"/>
          </w:tcPr>
          <w:p w14:paraId="626F3C61" w14:textId="77777777" w:rsidR="005469C4" w:rsidRDefault="005469C4" w:rsidP="00650039">
            <w:pPr>
              <w:rPr>
                <w:rFonts w:ascii="Times New Roman" w:hAnsi="Times New Roman" w:cs="Times New Roman"/>
              </w:rPr>
            </w:pPr>
          </w:p>
          <w:p w14:paraId="606C493A" w14:textId="77777777" w:rsidR="005469C4" w:rsidRPr="00604906" w:rsidRDefault="005469C4" w:rsidP="00650039">
            <w:pPr>
              <w:rPr>
                <w:rFonts w:ascii="Times New Roman" w:hAnsi="Times New Roman" w:cs="Times New Roman"/>
              </w:rPr>
            </w:pPr>
            <w:r>
              <w:rPr>
                <w:rFonts w:ascii="Times New Roman" w:hAnsi="Times New Roman" w:cs="Times New Roman"/>
              </w:rPr>
              <w:t>A1</w:t>
            </w:r>
          </w:p>
        </w:tc>
        <w:tc>
          <w:tcPr>
            <w:tcW w:w="1439" w:type="dxa"/>
            <w:vMerge w:val="restart"/>
          </w:tcPr>
          <w:p w14:paraId="35422DCF" w14:textId="77777777" w:rsidR="005469C4" w:rsidRPr="00604906" w:rsidRDefault="005469C4" w:rsidP="00650039">
            <w:pPr>
              <w:rPr>
                <w:rFonts w:ascii="Times New Roman" w:hAnsi="Times New Roman" w:cs="Times New Roman"/>
              </w:rPr>
            </w:pPr>
          </w:p>
          <w:p w14:paraId="46E41BB7"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 xml:space="preserve"> Yes</w:t>
            </w:r>
          </w:p>
        </w:tc>
        <w:tc>
          <w:tcPr>
            <w:tcW w:w="1636" w:type="dxa"/>
            <w:vMerge w:val="restart"/>
          </w:tcPr>
          <w:p w14:paraId="38081A31" w14:textId="77777777" w:rsidR="005469C4" w:rsidRDefault="005469C4" w:rsidP="00650039">
            <w:pPr>
              <w:rPr>
                <w:rFonts w:ascii="Times New Roman" w:hAnsi="Times New Roman" w:cs="Times New Roman"/>
              </w:rPr>
            </w:pPr>
          </w:p>
          <w:p w14:paraId="29E1940E" w14:textId="77777777" w:rsidR="005469C4" w:rsidRPr="00604906" w:rsidRDefault="005469C4" w:rsidP="00650039">
            <w:pPr>
              <w:rPr>
                <w:rFonts w:ascii="Times New Roman" w:hAnsi="Times New Roman" w:cs="Times New Roman"/>
              </w:rPr>
            </w:pPr>
            <w:r>
              <w:rPr>
                <w:rFonts w:ascii="Times New Roman" w:hAnsi="Times New Roman" w:cs="Times New Roman"/>
              </w:rPr>
              <w:t>Impairment</w:t>
            </w:r>
          </w:p>
        </w:tc>
      </w:tr>
      <w:tr w:rsidR="005469C4" w:rsidRPr="00604906" w14:paraId="6719BE8E" w14:textId="77777777" w:rsidTr="00650039">
        <w:trPr>
          <w:trHeight w:val="450"/>
        </w:trPr>
        <w:tc>
          <w:tcPr>
            <w:tcW w:w="1500" w:type="dxa"/>
            <w:vMerge/>
          </w:tcPr>
          <w:p w14:paraId="7FF41361" w14:textId="77777777" w:rsidR="005469C4" w:rsidRPr="00604906" w:rsidRDefault="005469C4" w:rsidP="00650039">
            <w:pPr>
              <w:rPr>
                <w:rFonts w:ascii="Times New Roman" w:hAnsi="Times New Roman" w:cs="Times New Roman"/>
                <w:b/>
              </w:rPr>
            </w:pPr>
          </w:p>
        </w:tc>
        <w:tc>
          <w:tcPr>
            <w:tcW w:w="1512" w:type="dxa"/>
            <w:vMerge/>
          </w:tcPr>
          <w:p w14:paraId="519863A1" w14:textId="77777777" w:rsidR="005469C4" w:rsidRPr="00604906" w:rsidRDefault="005469C4" w:rsidP="00650039">
            <w:pPr>
              <w:rPr>
                <w:rFonts w:ascii="Times New Roman" w:hAnsi="Times New Roman" w:cs="Times New Roman"/>
                <w:sz w:val="24"/>
                <w:szCs w:val="24"/>
              </w:rPr>
            </w:pPr>
          </w:p>
        </w:tc>
        <w:tc>
          <w:tcPr>
            <w:tcW w:w="1305" w:type="dxa"/>
            <w:vMerge/>
          </w:tcPr>
          <w:p w14:paraId="5E32E6D6" w14:textId="77777777" w:rsidR="005469C4" w:rsidRPr="00604906" w:rsidRDefault="005469C4" w:rsidP="00650039">
            <w:pPr>
              <w:rPr>
                <w:rFonts w:ascii="Times New Roman" w:hAnsi="Times New Roman" w:cs="Times New Roman"/>
                <w:sz w:val="24"/>
                <w:szCs w:val="24"/>
              </w:rPr>
            </w:pPr>
          </w:p>
        </w:tc>
        <w:tc>
          <w:tcPr>
            <w:tcW w:w="1854" w:type="dxa"/>
          </w:tcPr>
          <w:p w14:paraId="61CE874B" w14:textId="77777777" w:rsidR="005469C4" w:rsidRDefault="005469C4" w:rsidP="00650039">
            <w:pPr>
              <w:rPr>
                <w:rFonts w:ascii="Times New Roman" w:hAnsi="Times New Roman" w:cs="Times New Roman"/>
                <w:sz w:val="24"/>
                <w:szCs w:val="24"/>
              </w:rPr>
            </w:pPr>
          </w:p>
          <w:p w14:paraId="4B292322" w14:textId="77777777" w:rsidR="005469C4"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&gt;2 days/week or multiple times on ≤2 days /week</w:t>
            </w:r>
          </w:p>
          <w:p w14:paraId="0435B5DC" w14:textId="77777777" w:rsidR="005469C4" w:rsidRPr="00604906" w:rsidRDefault="005469C4" w:rsidP="00650039">
            <w:pPr>
              <w:rPr>
                <w:rFonts w:ascii="Times New Roman" w:hAnsi="Times New Roman" w:cs="Times New Roman"/>
                <w:sz w:val="24"/>
                <w:szCs w:val="24"/>
              </w:rPr>
            </w:pPr>
          </w:p>
        </w:tc>
        <w:tc>
          <w:tcPr>
            <w:tcW w:w="1194" w:type="dxa"/>
          </w:tcPr>
          <w:p w14:paraId="1B8E589E" w14:textId="77777777" w:rsidR="005469C4" w:rsidRDefault="005469C4" w:rsidP="00650039">
            <w:pPr>
              <w:rPr>
                <w:rFonts w:ascii="Times New Roman" w:hAnsi="Times New Roman" w:cs="Times New Roman"/>
              </w:rPr>
            </w:pPr>
          </w:p>
          <w:p w14:paraId="3EEA78DE" w14:textId="77777777" w:rsidR="005469C4" w:rsidRPr="00604906" w:rsidRDefault="005469C4" w:rsidP="00650039">
            <w:pPr>
              <w:rPr>
                <w:rFonts w:ascii="Times New Roman" w:hAnsi="Times New Roman" w:cs="Times New Roman"/>
              </w:rPr>
            </w:pPr>
            <w:r>
              <w:rPr>
                <w:rFonts w:ascii="Times New Roman" w:hAnsi="Times New Roman" w:cs="Times New Roman"/>
              </w:rPr>
              <w:t>A2</w:t>
            </w:r>
          </w:p>
        </w:tc>
        <w:tc>
          <w:tcPr>
            <w:tcW w:w="1439" w:type="dxa"/>
            <w:vMerge/>
          </w:tcPr>
          <w:p w14:paraId="442BC3D3" w14:textId="77777777" w:rsidR="005469C4" w:rsidRPr="00604906" w:rsidRDefault="005469C4" w:rsidP="00650039">
            <w:pPr>
              <w:rPr>
                <w:rFonts w:ascii="Times New Roman" w:hAnsi="Times New Roman" w:cs="Times New Roman"/>
              </w:rPr>
            </w:pPr>
          </w:p>
        </w:tc>
        <w:tc>
          <w:tcPr>
            <w:tcW w:w="1636" w:type="dxa"/>
            <w:vMerge/>
          </w:tcPr>
          <w:p w14:paraId="5E04540F" w14:textId="77777777" w:rsidR="005469C4" w:rsidRPr="00604906" w:rsidRDefault="005469C4" w:rsidP="00650039">
            <w:pPr>
              <w:rPr>
                <w:rFonts w:ascii="Times New Roman" w:hAnsi="Times New Roman" w:cs="Times New Roman"/>
              </w:rPr>
            </w:pPr>
          </w:p>
        </w:tc>
      </w:tr>
      <w:tr w:rsidR="005469C4" w:rsidRPr="00604906" w14:paraId="1CC275EA" w14:textId="77777777" w:rsidTr="00650039">
        <w:trPr>
          <w:trHeight w:val="450"/>
        </w:trPr>
        <w:tc>
          <w:tcPr>
            <w:tcW w:w="1500" w:type="dxa"/>
            <w:vMerge/>
          </w:tcPr>
          <w:p w14:paraId="61B03822" w14:textId="77777777" w:rsidR="005469C4" w:rsidRPr="00604906" w:rsidRDefault="005469C4" w:rsidP="00650039">
            <w:pPr>
              <w:rPr>
                <w:rFonts w:ascii="Times New Roman" w:hAnsi="Times New Roman" w:cs="Times New Roman"/>
                <w:b/>
              </w:rPr>
            </w:pPr>
          </w:p>
        </w:tc>
        <w:tc>
          <w:tcPr>
            <w:tcW w:w="1512" w:type="dxa"/>
            <w:vMerge/>
          </w:tcPr>
          <w:p w14:paraId="4066556E" w14:textId="77777777" w:rsidR="005469C4" w:rsidRPr="00604906" w:rsidRDefault="005469C4" w:rsidP="00650039">
            <w:pPr>
              <w:rPr>
                <w:rFonts w:ascii="Times New Roman" w:hAnsi="Times New Roman" w:cs="Times New Roman"/>
                <w:sz w:val="24"/>
                <w:szCs w:val="24"/>
              </w:rPr>
            </w:pPr>
          </w:p>
        </w:tc>
        <w:tc>
          <w:tcPr>
            <w:tcW w:w="1305" w:type="dxa"/>
            <w:vMerge/>
          </w:tcPr>
          <w:p w14:paraId="30E83813" w14:textId="77777777" w:rsidR="005469C4" w:rsidRPr="00604906" w:rsidRDefault="005469C4" w:rsidP="00650039">
            <w:pPr>
              <w:rPr>
                <w:rFonts w:ascii="Times New Roman" w:hAnsi="Times New Roman" w:cs="Times New Roman"/>
                <w:sz w:val="24"/>
                <w:szCs w:val="24"/>
              </w:rPr>
            </w:pPr>
          </w:p>
        </w:tc>
        <w:tc>
          <w:tcPr>
            <w:tcW w:w="1854" w:type="dxa"/>
          </w:tcPr>
          <w:p w14:paraId="57BC05F2" w14:textId="77777777" w:rsidR="005469C4" w:rsidRDefault="005469C4" w:rsidP="00650039">
            <w:pPr>
              <w:rPr>
                <w:rFonts w:ascii="Times New Roman" w:hAnsi="Times New Roman" w:cs="Times New Roman"/>
                <w:sz w:val="24"/>
                <w:szCs w:val="24"/>
              </w:rPr>
            </w:pPr>
          </w:p>
          <w:p w14:paraId="633CF4F8" w14:textId="77777777" w:rsidR="005469C4" w:rsidRPr="00604906"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Throughout the day</w:t>
            </w:r>
          </w:p>
          <w:p w14:paraId="348EC90D" w14:textId="77777777" w:rsidR="005469C4" w:rsidRPr="00604906" w:rsidRDefault="005469C4" w:rsidP="00650039">
            <w:pPr>
              <w:rPr>
                <w:rFonts w:ascii="Times New Roman" w:hAnsi="Times New Roman" w:cs="Times New Roman"/>
                <w:sz w:val="24"/>
                <w:szCs w:val="24"/>
              </w:rPr>
            </w:pPr>
          </w:p>
        </w:tc>
        <w:tc>
          <w:tcPr>
            <w:tcW w:w="1194" w:type="dxa"/>
          </w:tcPr>
          <w:p w14:paraId="64C3D455" w14:textId="77777777" w:rsidR="005469C4" w:rsidRDefault="005469C4" w:rsidP="00650039">
            <w:pPr>
              <w:rPr>
                <w:rFonts w:ascii="Times New Roman" w:hAnsi="Times New Roman" w:cs="Times New Roman"/>
              </w:rPr>
            </w:pPr>
          </w:p>
          <w:p w14:paraId="47B5AE33" w14:textId="77777777" w:rsidR="005469C4" w:rsidRPr="00604906" w:rsidRDefault="005469C4" w:rsidP="00650039">
            <w:pPr>
              <w:rPr>
                <w:rFonts w:ascii="Times New Roman" w:hAnsi="Times New Roman" w:cs="Times New Roman"/>
              </w:rPr>
            </w:pPr>
            <w:r>
              <w:rPr>
                <w:rFonts w:ascii="Times New Roman" w:hAnsi="Times New Roman" w:cs="Times New Roman"/>
              </w:rPr>
              <w:t>A3</w:t>
            </w:r>
          </w:p>
        </w:tc>
        <w:tc>
          <w:tcPr>
            <w:tcW w:w="1439" w:type="dxa"/>
            <w:vMerge/>
          </w:tcPr>
          <w:p w14:paraId="1FE8B4E5" w14:textId="77777777" w:rsidR="005469C4" w:rsidRPr="00604906" w:rsidRDefault="005469C4" w:rsidP="00650039">
            <w:pPr>
              <w:rPr>
                <w:rFonts w:ascii="Times New Roman" w:hAnsi="Times New Roman" w:cs="Times New Roman"/>
              </w:rPr>
            </w:pPr>
          </w:p>
        </w:tc>
        <w:tc>
          <w:tcPr>
            <w:tcW w:w="1636" w:type="dxa"/>
            <w:vMerge/>
          </w:tcPr>
          <w:p w14:paraId="3D706AEA" w14:textId="77777777" w:rsidR="005469C4" w:rsidRPr="00604906" w:rsidRDefault="005469C4" w:rsidP="00650039">
            <w:pPr>
              <w:rPr>
                <w:rFonts w:ascii="Times New Roman" w:hAnsi="Times New Roman" w:cs="Times New Roman"/>
              </w:rPr>
            </w:pPr>
          </w:p>
        </w:tc>
      </w:tr>
      <w:tr w:rsidR="005469C4" w:rsidRPr="00604906" w14:paraId="130078AC" w14:textId="77777777" w:rsidTr="00650039">
        <w:trPr>
          <w:trHeight w:val="205"/>
        </w:trPr>
        <w:tc>
          <w:tcPr>
            <w:tcW w:w="1500" w:type="dxa"/>
            <w:vMerge w:val="restart"/>
          </w:tcPr>
          <w:p w14:paraId="6B3262DA" w14:textId="77777777" w:rsidR="005469C4" w:rsidRPr="00604906" w:rsidRDefault="005469C4" w:rsidP="00650039">
            <w:pPr>
              <w:rPr>
                <w:rFonts w:ascii="Times New Roman" w:hAnsi="Times New Roman" w:cs="Times New Roman"/>
                <w:b/>
              </w:rPr>
            </w:pPr>
          </w:p>
          <w:p w14:paraId="07074507" w14:textId="77777777" w:rsidR="005469C4" w:rsidRPr="00604906" w:rsidRDefault="005469C4" w:rsidP="00650039">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2</w:t>
            </w:r>
          </w:p>
        </w:tc>
        <w:tc>
          <w:tcPr>
            <w:tcW w:w="1512" w:type="dxa"/>
            <w:vMerge w:val="restart"/>
          </w:tcPr>
          <w:p w14:paraId="3CEFCC86" w14:textId="77777777" w:rsidR="005469C4" w:rsidRPr="00604906" w:rsidRDefault="005469C4" w:rsidP="00650039">
            <w:pPr>
              <w:rPr>
                <w:rFonts w:ascii="Times New Roman" w:hAnsi="Times New Roman" w:cs="Times New Roman"/>
                <w:sz w:val="24"/>
                <w:szCs w:val="24"/>
              </w:rPr>
            </w:pPr>
          </w:p>
          <w:p w14:paraId="5686063F" w14:textId="31675F56" w:rsidR="005469C4" w:rsidRPr="00604906"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Night</w:t>
            </w:r>
            <w:del w:id="2" w:author="Hsu, Joy (CDC/ONDIEH/NCEH)" w:date="2018-02-02T13:09:00Z">
              <w:r w:rsidRPr="00604906" w:rsidDel="005E12D8">
                <w:rPr>
                  <w:rFonts w:ascii="Times New Roman" w:hAnsi="Times New Roman" w:cs="Times New Roman"/>
                  <w:sz w:val="24"/>
                  <w:szCs w:val="24"/>
                </w:rPr>
                <w:delText xml:space="preserve">  </w:delText>
              </w:r>
            </w:del>
            <w:r w:rsidRPr="00604906">
              <w:rPr>
                <w:rFonts w:ascii="Times New Roman" w:hAnsi="Times New Roman" w:cs="Times New Roman"/>
                <w:sz w:val="24"/>
                <w:szCs w:val="24"/>
              </w:rPr>
              <w:t>time awakening</w:t>
            </w:r>
            <w:r>
              <w:rPr>
                <w:rFonts w:ascii="Times New Roman" w:hAnsi="Times New Roman" w:cs="Times New Roman"/>
                <w:sz w:val="24"/>
                <w:szCs w:val="24"/>
              </w:rPr>
              <w:t>s</w:t>
            </w:r>
            <w:r w:rsidRPr="00604906">
              <w:rPr>
                <w:rFonts w:ascii="Times New Roman" w:hAnsi="Times New Roman" w:cs="Times New Roman"/>
                <w:sz w:val="24"/>
                <w:szCs w:val="24"/>
              </w:rPr>
              <w:t xml:space="preserve"> In previous 2- 4 weeks</w:t>
            </w:r>
          </w:p>
        </w:tc>
        <w:tc>
          <w:tcPr>
            <w:tcW w:w="1305" w:type="dxa"/>
            <w:vMerge w:val="restart"/>
          </w:tcPr>
          <w:p w14:paraId="6EAA895B" w14:textId="77777777" w:rsidR="005469C4" w:rsidRPr="00604906" w:rsidRDefault="005469C4" w:rsidP="00650039">
            <w:pPr>
              <w:rPr>
                <w:rFonts w:ascii="Times New Roman" w:hAnsi="Times New Roman" w:cs="Times New Roman"/>
                <w:sz w:val="24"/>
                <w:szCs w:val="24"/>
              </w:rPr>
            </w:pPr>
          </w:p>
          <w:p w14:paraId="1F646C89" w14:textId="77777777" w:rsidR="005469C4" w:rsidRPr="00604906"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Multiple choice</w:t>
            </w:r>
            <w:r>
              <w:rPr>
                <w:rFonts w:ascii="Times New Roman" w:hAnsi="Times New Roman" w:cs="Times New Roman"/>
                <w:sz w:val="24"/>
                <w:szCs w:val="24"/>
              </w:rPr>
              <w:t xml:space="preserve"> </w:t>
            </w:r>
            <w:r w:rsidRPr="00604906">
              <w:rPr>
                <w:rFonts w:ascii="Times New Roman" w:hAnsi="Times New Roman" w:cs="Times New Roman"/>
                <w:sz w:val="24"/>
                <w:szCs w:val="24"/>
              </w:rPr>
              <w:t>- one answer</w:t>
            </w:r>
          </w:p>
        </w:tc>
        <w:tc>
          <w:tcPr>
            <w:tcW w:w="1854" w:type="dxa"/>
          </w:tcPr>
          <w:p w14:paraId="6AA47CA3" w14:textId="77777777" w:rsidR="005469C4" w:rsidRPr="00604906" w:rsidRDefault="005469C4" w:rsidP="00650039">
            <w:pPr>
              <w:rPr>
                <w:rFonts w:ascii="Times New Roman" w:hAnsi="Times New Roman" w:cs="Times New Roman"/>
                <w:sz w:val="24"/>
                <w:szCs w:val="24"/>
              </w:rPr>
            </w:pPr>
          </w:p>
          <w:p w14:paraId="434E743F" w14:textId="77777777" w:rsidR="005469C4"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 1x/month</w:t>
            </w:r>
          </w:p>
          <w:p w14:paraId="33CE7878" w14:textId="77777777" w:rsidR="005469C4" w:rsidRPr="00604906" w:rsidRDefault="005469C4" w:rsidP="00650039">
            <w:pPr>
              <w:rPr>
                <w:rFonts w:ascii="Times New Roman" w:hAnsi="Times New Roman" w:cs="Times New Roman"/>
                <w:sz w:val="24"/>
                <w:szCs w:val="24"/>
              </w:rPr>
            </w:pPr>
          </w:p>
        </w:tc>
        <w:tc>
          <w:tcPr>
            <w:tcW w:w="1194" w:type="dxa"/>
          </w:tcPr>
          <w:p w14:paraId="12F0566F" w14:textId="77777777" w:rsidR="005469C4" w:rsidRDefault="005469C4" w:rsidP="00650039">
            <w:pPr>
              <w:rPr>
                <w:rFonts w:ascii="Times New Roman" w:hAnsi="Times New Roman" w:cs="Times New Roman"/>
              </w:rPr>
            </w:pPr>
          </w:p>
          <w:p w14:paraId="293094B3" w14:textId="77777777" w:rsidR="005469C4" w:rsidRDefault="005469C4" w:rsidP="00650039">
            <w:pPr>
              <w:rPr>
                <w:rFonts w:ascii="Times New Roman" w:hAnsi="Times New Roman" w:cs="Times New Roman"/>
              </w:rPr>
            </w:pPr>
            <w:r>
              <w:rPr>
                <w:rFonts w:ascii="Times New Roman" w:hAnsi="Times New Roman" w:cs="Times New Roman"/>
              </w:rPr>
              <w:t>A1</w:t>
            </w:r>
          </w:p>
        </w:tc>
        <w:tc>
          <w:tcPr>
            <w:tcW w:w="1439" w:type="dxa"/>
            <w:vMerge w:val="restart"/>
          </w:tcPr>
          <w:p w14:paraId="47C56F98" w14:textId="77777777" w:rsidR="005469C4" w:rsidRDefault="005469C4" w:rsidP="00650039">
            <w:pPr>
              <w:rPr>
                <w:rFonts w:ascii="Times New Roman" w:hAnsi="Times New Roman" w:cs="Times New Roman"/>
              </w:rPr>
            </w:pPr>
          </w:p>
          <w:p w14:paraId="7C56E884"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2D23090A" w14:textId="77777777" w:rsidR="005469C4" w:rsidRDefault="005469C4" w:rsidP="00650039">
            <w:pPr>
              <w:rPr>
                <w:rFonts w:ascii="Times New Roman" w:hAnsi="Times New Roman" w:cs="Times New Roman"/>
              </w:rPr>
            </w:pPr>
          </w:p>
          <w:p w14:paraId="341E8C7D" w14:textId="77777777" w:rsidR="005469C4" w:rsidRDefault="005469C4" w:rsidP="00650039">
            <w:pPr>
              <w:rPr>
                <w:rFonts w:ascii="Times New Roman" w:hAnsi="Times New Roman" w:cs="Times New Roman"/>
              </w:rPr>
            </w:pPr>
            <w:r>
              <w:rPr>
                <w:rFonts w:ascii="Times New Roman" w:hAnsi="Times New Roman" w:cs="Times New Roman"/>
              </w:rPr>
              <w:t>Impairment</w:t>
            </w:r>
          </w:p>
        </w:tc>
      </w:tr>
      <w:tr w:rsidR="005469C4" w:rsidRPr="00604906" w14:paraId="2BB9C01C" w14:textId="77777777" w:rsidTr="00650039">
        <w:trPr>
          <w:trHeight w:val="205"/>
        </w:trPr>
        <w:tc>
          <w:tcPr>
            <w:tcW w:w="1500" w:type="dxa"/>
            <w:vMerge/>
          </w:tcPr>
          <w:p w14:paraId="1422091F" w14:textId="77777777" w:rsidR="005469C4" w:rsidRPr="00604906" w:rsidRDefault="005469C4" w:rsidP="00650039">
            <w:pPr>
              <w:rPr>
                <w:rFonts w:ascii="Times New Roman" w:hAnsi="Times New Roman" w:cs="Times New Roman"/>
                <w:b/>
              </w:rPr>
            </w:pPr>
          </w:p>
        </w:tc>
        <w:tc>
          <w:tcPr>
            <w:tcW w:w="1512" w:type="dxa"/>
            <w:vMerge/>
          </w:tcPr>
          <w:p w14:paraId="78C4AB4C" w14:textId="77777777" w:rsidR="005469C4" w:rsidRPr="00604906" w:rsidRDefault="005469C4" w:rsidP="00650039">
            <w:pPr>
              <w:rPr>
                <w:rFonts w:ascii="Times New Roman" w:hAnsi="Times New Roman" w:cs="Times New Roman"/>
                <w:sz w:val="24"/>
                <w:szCs w:val="24"/>
              </w:rPr>
            </w:pPr>
          </w:p>
        </w:tc>
        <w:tc>
          <w:tcPr>
            <w:tcW w:w="1305" w:type="dxa"/>
            <w:vMerge/>
          </w:tcPr>
          <w:p w14:paraId="2BEC75ED" w14:textId="77777777" w:rsidR="005469C4" w:rsidRPr="00604906" w:rsidRDefault="005469C4" w:rsidP="00650039">
            <w:pPr>
              <w:rPr>
                <w:rFonts w:ascii="Times New Roman" w:hAnsi="Times New Roman" w:cs="Times New Roman"/>
                <w:sz w:val="24"/>
                <w:szCs w:val="24"/>
              </w:rPr>
            </w:pPr>
          </w:p>
        </w:tc>
        <w:tc>
          <w:tcPr>
            <w:tcW w:w="1854" w:type="dxa"/>
          </w:tcPr>
          <w:p w14:paraId="2974CD8E" w14:textId="77777777" w:rsidR="005469C4" w:rsidRDefault="005469C4" w:rsidP="00650039">
            <w:pPr>
              <w:rPr>
                <w:rFonts w:ascii="Times New Roman" w:hAnsi="Times New Roman" w:cs="Times New Roman"/>
                <w:sz w:val="24"/>
                <w:szCs w:val="24"/>
              </w:rPr>
            </w:pPr>
          </w:p>
          <w:p w14:paraId="00FE8CDE" w14:textId="77777777" w:rsidR="005469C4"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 2x/month</w:t>
            </w:r>
          </w:p>
          <w:p w14:paraId="406ED0AE" w14:textId="77777777" w:rsidR="005469C4" w:rsidRPr="00604906" w:rsidRDefault="005469C4" w:rsidP="00650039">
            <w:pPr>
              <w:rPr>
                <w:rFonts w:ascii="Times New Roman" w:hAnsi="Times New Roman" w:cs="Times New Roman"/>
                <w:sz w:val="24"/>
                <w:szCs w:val="24"/>
              </w:rPr>
            </w:pPr>
          </w:p>
        </w:tc>
        <w:tc>
          <w:tcPr>
            <w:tcW w:w="1194" w:type="dxa"/>
          </w:tcPr>
          <w:p w14:paraId="7648673E" w14:textId="77777777" w:rsidR="005469C4" w:rsidRDefault="005469C4" w:rsidP="00650039">
            <w:pPr>
              <w:rPr>
                <w:rFonts w:ascii="Times New Roman" w:hAnsi="Times New Roman" w:cs="Times New Roman"/>
              </w:rPr>
            </w:pPr>
          </w:p>
          <w:p w14:paraId="52ADBE7E" w14:textId="77777777" w:rsidR="005469C4" w:rsidRPr="00604906" w:rsidRDefault="005469C4" w:rsidP="00650039">
            <w:pPr>
              <w:rPr>
                <w:rFonts w:ascii="Times New Roman" w:hAnsi="Times New Roman" w:cs="Times New Roman"/>
              </w:rPr>
            </w:pPr>
            <w:r>
              <w:rPr>
                <w:rFonts w:ascii="Times New Roman" w:hAnsi="Times New Roman" w:cs="Times New Roman"/>
              </w:rPr>
              <w:t>A2</w:t>
            </w:r>
          </w:p>
        </w:tc>
        <w:tc>
          <w:tcPr>
            <w:tcW w:w="1439" w:type="dxa"/>
            <w:vMerge/>
          </w:tcPr>
          <w:p w14:paraId="6E71C31C" w14:textId="77777777" w:rsidR="005469C4" w:rsidRPr="00604906" w:rsidRDefault="005469C4" w:rsidP="00650039">
            <w:pPr>
              <w:rPr>
                <w:rFonts w:ascii="Times New Roman" w:hAnsi="Times New Roman" w:cs="Times New Roman"/>
              </w:rPr>
            </w:pPr>
          </w:p>
        </w:tc>
        <w:tc>
          <w:tcPr>
            <w:tcW w:w="1636" w:type="dxa"/>
            <w:vMerge/>
          </w:tcPr>
          <w:p w14:paraId="1D56F31F" w14:textId="77777777" w:rsidR="005469C4" w:rsidRPr="00604906" w:rsidRDefault="005469C4" w:rsidP="00650039">
            <w:pPr>
              <w:rPr>
                <w:rFonts w:ascii="Times New Roman" w:hAnsi="Times New Roman" w:cs="Times New Roman"/>
              </w:rPr>
            </w:pPr>
          </w:p>
        </w:tc>
      </w:tr>
      <w:tr w:rsidR="005469C4" w:rsidRPr="00604906" w14:paraId="137D59BB" w14:textId="77777777" w:rsidTr="00650039">
        <w:trPr>
          <w:trHeight w:val="205"/>
        </w:trPr>
        <w:tc>
          <w:tcPr>
            <w:tcW w:w="1500" w:type="dxa"/>
            <w:vMerge/>
          </w:tcPr>
          <w:p w14:paraId="100BAF77" w14:textId="77777777" w:rsidR="005469C4" w:rsidRPr="00604906" w:rsidRDefault="005469C4" w:rsidP="00650039">
            <w:pPr>
              <w:rPr>
                <w:rFonts w:ascii="Times New Roman" w:hAnsi="Times New Roman" w:cs="Times New Roman"/>
                <w:b/>
              </w:rPr>
            </w:pPr>
          </w:p>
        </w:tc>
        <w:tc>
          <w:tcPr>
            <w:tcW w:w="1512" w:type="dxa"/>
            <w:vMerge/>
          </w:tcPr>
          <w:p w14:paraId="2B573209" w14:textId="77777777" w:rsidR="005469C4" w:rsidRPr="00604906" w:rsidRDefault="005469C4" w:rsidP="00650039">
            <w:pPr>
              <w:rPr>
                <w:rFonts w:ascii="Times New Roman" w:hAnsi="Times New Roman" w:cs="Times New Roman"/>
                <w:sz w:val="24"/>
                <w:szCs w:val="24"/>
              </w:rPr>
            </w:pPr>
          </w:p>
        </w:tc>
        <w:tc>
          <w:tcPr>
            <w:tcW w:w="1305" w:type="dxa"/>
            <w:vMerge/>
          </w:tcPr>
          <w:p w14:paraId="4B2759E3" w14:textId="77777777" w:rsidR="005469C4" w:rsidRPr="00604906" w:rsidRDefault="005469C4" w:rsidP="00650039">
            <w:pPr>
              <w:rPr>
                <w:rFonts w:ascii="Times New Roman" w:hAnsi="Times New Roman" w:cs="Times New Roman"/>
                <w:sz w:val="24"/>
                <w:szCs w:val="24"/>
              </w:rPr>
            </w:pPr>
          </w:p>
        </w:tc>
        <w:tc>
          <w:tcPr>
            <w:tcW w:w="1854" w:type="dxa"/>
          </w:tcPr>
          <w:p w14:paraId="3FB03268" w14:textId="77777777" w:rsidR="005469C4" w:rsidRDefault="005469C4" w:rsidP="00650039">
            <w:pPr>
              <w:rPr>
                <w:rFonts w:ascii="Times New Roman" w:hAnsi="Times New Roman" w:cs="Times New Roman"/>
                <w:sz w:val="24"/>
                <w:szCs w:val="24"/>
              </w:rPr>
            </w:pPr>
          </w:p>
          <w:p w14:paraId="658A8A8F" w14:textId="77777777" w:rsidR="005469C4" w:rsidRPr="00604906" w:rsidRDefault="005469C4" w:rsidP="00650039">
            <w:pPr>
              <w:rPr>
                <w:rFonts w:ascii="Times New Roman" w:hAnsi="Times New Roman" w:cs="Times New Roman"/>
                <w:sz w:val="24"/>
                <w:szCs w:val="24"/>
              </w:rPr>
            </w:pPr>
            <w:r w:rsidRPr="00604906">
              <w:rPr>
                <w:rFonts w:ascii="Times New Roman" w:hAnsi="Times New Roman" w:cs="Times New Roman"/>
                <w:sz w:val="24"/>
                <w:szCs w:val="24"/>
              </w:rPr>
              <w:t>≥ 2x/week</w:t>
            </w:r>
          </w:p>
          <w:p w14:paraId="0EF2746E" w14:textId="77777777" w:rsidR="005469C4" w:rsidRPr="00604906" w:rsidRDefault="005469C4" w:rsidP="00650039">
            <w:pPr>
              <w:rPr>
                <w:rFonts w:ascii="Times New Roman" w:hAnsi="Times New Roman" w:cs="Times New Roman"/>
                <w:sz w:val="24"/>
                <w:szCs w:val="24"/>
              </w:rPr>
            </w:pPr>
          </w:p>
        </w:tc>
        <w:tc>
          <w:tcPr>
            <w:tcW w:w="1194" w:type="dxa"/>
          </w:tcPr>
          <w:p w14:paraId="066969B2" w14:textId="77777777" w:rsidR="005469C4" w:rsidRDefault="005469C4" w:rsidP="00650039">
            <w:pPr>
              <w:rPr>
                <w:rFonts w:ascii="Times New Roman" w:hAnsi="Times New Roman" w:cs="Times New Roman"/>
              </w:rPr>
            </w:pPr>
          </w:p>
          <w:p w14:paraId="15087AF4" w14:textId="77777777" w:rsidR="005469C4" w:rsidRPr="00604906" w:rsidRDefault="005469C4" w:rsidP="00650039">
            <w:pPr>
              <w:rPr>
                <w:rFonts w:ascii="Times New Roman" w:hAnsi="Times New Roman" w:cs="Times New Roman"/>
              </w:rPr>
            </w:pPr>
            <w:r>
              <w:rPr>
                <w:rFonts w:ascii="Times New Roman" w:hAnsi="Times New Roman" w:cs="Times New Roman"/>
              </w:rPr>
              <w:t>A3</w:t>
            </w:r>
          </w:p>
        </w:tc>
        <w:tc>
          <w:tcPr>
            <w:tcW w:w="1439" w:type="dxa"/>
            <w:vMerge/>
          </w:tcPr>
          <w:p w14:paraId="01619958" w14:textId="77777777" w:rsidR="005469C4" w:rsidRPr="00604906" w:rsidRDefault="005469C4" w:rsidP="00650039">
            <w:pPr>
              <w:rPr>
                <w:rFonts w:ascii="Times New Roman" w:hAnsi="Times New Roman" w:cs="Times New Roman"/>
              </w:rPr>
            </w:pPr>
          </w:p>
        </w:tc>
        <w:tc>
          <w:tcPr>
            <w:tcW w:w="1636" w:type="dxa"/>
            <w:vMerge/>
          </w:tcPr>
          <w:p w14:paraId="18446903" w14:textId="77777777" w:rsidR="005469C4" w:rsidRPr="00604906" w:rsidRDefault="005469C4" w:rsidP="00650039">
            <w:pPr>
              <w:rPr>
                <w:rFonts w:ascii="Times New Roman" w:hAnsi="Times New Roman" w:cs="Times New Roman"/>
              </w:rPr>
            </w:pPr>
          </w:p>
        </w:tc>
      </w:tr>
      <w:tr w:rsidR="005469C4" w:rsidRPr="00604906" w14:paraId="72ABE25D" w14:textId="77777777" w:rsidTr="00650039">
        <w:trPr>
          <w:trHeight w:val="450"/>
        </w:trPr>
        <w:tc>
          <w:tcPr>
            <w:tcW w:w="1500" w:type="dxa"/>
            <w:vMerge w:val="restart"/>
          </w:tcPr>
          <w:p w14:paraId="4AE81E68" w14:textId="77777777" w:rsidR="005469C4" w:rsidRPr="00604906" w:rsidRDefault="005469C4" w:rsidP="00650039">
            <w:pPr>
              <w:rPr>
                <w:rFonts w:ascii="Times New Roman" w:hAnsi="Times New Roman" w:cs="Times New Roman"/>
                <w:b/>
              </w:rPr>
            </w:pPr>
          </w:p>
          <w:p w14:paraId="45E35835" w14:textId="77777777" w:rsidR="005469C4" w:rsidRPr="00604906" w:rsidRDefault="005469C4" w:rsidP="00650039">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3</w:t>
            </w:r>
          </w:p>
        </w:tc>
        <w:tc>
          <w:tcPr>
            <w:tcW w:w="1512" w:type="dxa"/>
            <w:vMerge w:val="restart"/>
          </w:tcPr>
          <w:p w14:paraId="3DBBB1EF" w14:textId="77777777" w:rsidR="005469C4" w:rsidRPr="00604906" w:rsidRDefault="005469C4" w:rsidP="00650039">
            <w:pPr>
              <w:rPr>
                <w:rFonts w:ascii="Times New Roman" w:hAnsi="Times New Roman" w:cs="Times New Roman"/>
              </w:rPr>
            </w:pPr>
          </w:p>
          <w:p w14:paraId="64A5FF01" w14:textId="0A2C1DA5" w:rsidR="005469C4" w:rsidRPr="00604906" w:rsidRDefault="005469C4" w:rsidP="005E12D8">
            <w:pPr>
              <w:rPr>
                <w:rFonts w:ascii="Times New Roman" w:hAnsi="Times New Roman" w:cs="Times New Roman"/>
              </w:rPr>
            </w:pPr>
            <w:r w:rsidRPr="00604906">
              <w:rPr>
                <w:rFonts w:ascii="Times New Roman" w:hAnsi="Times New Roman" w:cs="Times New Roman"/>
              </w:rPr>
              <w:t>Interference with normal activit</w:t>
            </w:r>
            <w:r w:rsidR="005E12D8">
              <w:rPr>
                <w:rFonts w:ascii="Times New Roman" w:hAnsi="Times New Roman" w:cs="Times New Roman"/>
              </w:rPr>
              <w:t>y</w:t>
            </w:r>
            <w:r w:rsidRPr="00604906">
              <w:rPr>
                <w:rFonts w:ascii="Times New Roman" w:hAnsi="Times New Roman" w:cs="Times New Roman"/>
              </w:rPr>
              <w:t xml:space="preserve"> </w:t>
            </w:r>
            <w:r>
              <w:rPr>
                <w:rFonts w:ascii="Times New Roman" w:hAnsi="Times New Roman" w:cs="Times New Roman"/>
              </w:rPr>
              <w:t>in previous 2-4 weeks</w:t>
            </w:r>
          </w:p>
        </w:tc>
        <w:tc>
          <w:tcPr>
            <w:tcW w:w="1305" w:type="dxa"/>
            <w:vMerge w:val="restart"/>
          </w:tcPr>
          <w:p w14:paraId="4F34B9C1" w14:textId="77777777" w:rsidR="005469C4" w:rsidRPr="00604906" w:rsidRDefault="005469C4" w:rsidP="00650039">
            <w:pPr>
              <w:rPr>
                <w:rFonts w:ascii="Times New Roman" w:hAnsi="Times New Roman" w:cs="Times New Roman"/>
              </w:rPr>
            </w:pPr>
          </w:p>
          <w:p w14:paraId="34C70CA3"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4" w:type="dxa"/>
          </w:tcPr>
          <w:p w14:paraId="533C95CA" w14:textId="77777777" w:rsidR="005469C4" w:rsidRPr="00604906" w:rsidRDefault="005469C4" w:rsidP="00650039">
            <w:pPr>
              <w:rPr>
                <w:rFonts w:ascii="Times New Roman" w:hAnsi="Times New Roman" w:cs="Times New Roman"/>
              </w:rPr>
            </w:pPr>
          </w:p>
          <w:p w14:paraId="564B58A6" w14:textId="627D2FD3" w:rsidR="005469C4" w:rsidRDefault="005469C4" w:rsidP="00650039">
            <w:pPr>
              <w:rPr>
                <w:rFonts w:ascii="Times New Roman" w:hAnsi="Times New Roman" w:cs="Times New Roman"/>
              </w:rPr>
            </w:pPr>
            <w:r w:rsidRPr="00604906">
              <w:rPr>
                <w:rFonts w:ascii="Times New Roman" w:hAnsi="Times New Roman" w:cs="Times New Roman"/>
              </w:rPr>
              <w:t>No</w:t>
            </w:r>
            <w:r w:rsidR="005E12D8">
              <w:rPr>
                <w:rFonts w:ascii="Times New Roman" w:hAnsi="Times New Roman" w:cs="Times New Roman"/>
              </w:rPr>
              <w:t>ne</w:t>
            </w:r>
          </w:p>
          <w:p w14:paraId="2394B238" w14:textId="77777777" w:rsidR="005469C4" w:rsidRPr="00604906" w:rsidRDefault="005469C4" w:rsidP="00650039">
            <w:pPr>
              <w:rPr>
                <w:rFonts w:ascii="Times New Roman" w:hAnsi="Times New Roman" w:cs="Times New Roman"/>
              </w:rPr>
            </w:pPr>
          </w:p>
        </w:tc>
        <w:tc>
          <w:tcPr>
            <w:tcW w:w="1194" w:type="dxa"/>
          </w:tcPr>
          <w:p w14:paraId="1A85E6FD" w14:textId="77777777" w:rsidR="005469C4" w:rsidRDefault="005469C4" w:rsidP="00650039">
            <w:pPr>
              <w:rPr>
                <w:rFonts w:ascii="Times New Roman" w:hAnsi="Times New Roman" w:cs="Times New Roman"/>
              </w:rPr>
            </w:pPr>
          </w:p>
          <w:p w14:paraId="1DFB26D1" w14:textId="77777777" w:rsidR="005469C4" w:rsidRDefault="005469C4" w:rsidP="00650039">
            <w:pPr>
              <w:rPr>
                <w:rFonts w:ascii="Times New Roman" w:hAnsi="Times New Roman" w:cs="Times New Roman"/>
              </w:rPr>
            </w:pPr>
            <w:r>
              <w:rPr>
                <w:rFonts w:ascii="Times New Roman" w:hAnsi="Times New Roman" w:cs="Times New Roman"/>
              </w:rPr>
              <w:t>A1</w:t>
            </w:r>
          </w:p>
        </w:tc>
        <w:tc>
          <w:tcPr>
            <w:tcW w:w="1439" w:type="dxa"/>
            <w:vMerge w:val="restart"/>
          </w:tcPr>
          <w:p w14:paraId="470CEE87" w14:textId="77777777" w:rsidR="005469C4" w:rsidRDefault="005469C4" w:rsidP="00650039">
            <w:pPr>
              <w:rPr>
                <w:rFonts w:ascii="Times New Roman" w:hAnsi="Times New Roman" w:cs="Times New Roman"/>
              </w:rPr>
            </w:pPr>
          </w:p>
          <w:p w14:paraId="56277946"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4364502A" w14:textId="77777777" w:rsidR="005469C4" w:rsidRDefault="005469C4" w:rsidP="00650039">
            <w:pPr>
              <w:rPr>
                <w:rFonts w:ascii="Times New Roman" w:hAnsi="Times New Roman" w:cs="Times New Roman"/>
              </w:rPr>
            </w:pPr>
          </w:p>
          <w:p w14:paraId="7A643E03" w14:textId="77777777" w:rsidR="005469C4" w:rsidRDefault="005469C4" w:rsidP="00650039">
            <w:pPr>
              <w:rPr>
                <w:rFonts w:ascii="Times New Roman" w:hAnsi="Times New Roman" w:cs="Times New Roman"/>
              </w:rPr>
            </w:pPr>
            <w:r>
              <w:rPr>
                <w:rFonts w:ascii="Times New Roman" w:hAnsi="Times New Roman" w:cs="Times New Roman"/>
              </w:rPr>
              <w:t>Impairment</w:t>
            </w:r>
          </w:p>
        </w:tc>
      </w:tr>
      <w:tr w:rsidR="005469C4" w:rsidRPr="00604906" w14:paraId="189F2E97" w14:textId="77777777" w:rsidTr="00650039">
        <w:trPr>
          <w:trHeight w:val="450"/>
        </w:trPr>
        <w:tc>
          <w:tcPr>
            <w:tcW w:w="1500" w:type="dxa"/>
            <w:vMerge/>
          </w:tcPr>
          <w:p w14:paraId="4717EB91" w14:textId="77777777" w:rsidR="005469C4" w:rsidRPr="00604906" w:rsidRDefault="005469C4" w:rsidP="00650039">
            <w:pPr>
              <w:rPr>
                <w:rFonts w:ascii="Times New Roman" w:hAnsi="Times New Roman" w:cs="Times New Roman"/>
                <w:b/>
              </w:rPr>
            </w:pPr>
          </w:p>
        </w:tc>
        <w:tc>
          <w:tcPr>
            <w:tcW w:w="1512" w:type="dxa"/>
            <w:vMerge/>
          </w:tcPr>
          <w:p w14:paraId="7BB4F529" w14:textId="77777777" w:rsidR="005469C4" w:rsidRPr="00604906" w:rsidRDefault="005469C4" w:rsidP="00650039">
            <w:pPr>
              <w:rPr>
                <w:rFonts w:ascii="Times New Roman" w:hAnsi="Times New Roman" w:cs="Times New Roman"/>
              </w:rPr>
            </w:pPr>
          </w:p>
        </w:tc>
        <w:tc>
          <w:tcPr>
            <w:tcW w:w="1305" w:type="dxa"/>
            <w:vMerge/>
          </w:tcPr>
          <w:p w14:paraId="682E1DC7" w14:textId="77777777" w:rsidR="005469C4" w:rsidRPr="00604906" w:rsidRDefault="005469C4" w:rsidP="00650039">
            <w:pPr>
              <w:rPr>
                <w:rFonts w:ascii="Times New Roman" w:hAnsi="Times New Roman" w:cs="Times New Roman"/>
              </w:rPr>
            </w:pPr>
          </w:p>
        </w:tc>
        <w:tc>
          <w:tcPr>
            <w:tcW w:w="1854" w:type="dxa"/>
          </w:tcPr>
          <w:p w14:paraId="4C394D1C" w14:textId="77777777" w:rsidR="005469C4" w:rsidRDefault="005469C4" w:rsidP="00650039">
            <w:pPr>
              <w:rPr>
                <w:rFonts w:ascii="Times New Roman" w:hAnsi="Times New Roman" w:cs="Times New Roman"/>
              </w:rPr>
            </w:pPr>
          </w:p>
          <w:p w14:paraId="4D5001A3" w14:textId="77A0A88F" w:rsidR="005469C4" w:rsidRDefault="005469C4" w:rsidP="00650039">
            <w:pPr>
              <w:rPr>
                <w:rFonts w:ascii="Times New Roman" w:hAnsi="Times New Roman" w:cs="Times New Roman"/>
              </w:rPr>
            </w:pPr>
            <w:r w:rsidRPr="00604906">
              <w:rPr>
                <w:rFonts w:ascii="Times New Roman" w:hAnsi="Times New Roman" w:cs="Times New Roman"/>
              </w:rPr>
              <w:t>Some limitation</w:t>
            </w:r>
          </w:p>
          <w:p w14:paraId="115BBB96" w14:textId="77777777" w:rsidR="005469C4" w:rsidRPr="00604906" w:rsidRDefault="005469C4" w:rsidP="00650039">
            <w:pPr>
              <w:rPr>
                <w:rFonts w:ascii="Times New Roman" w:hAnsi="Times New Roman" w:cs="Times New Roman"/>
              </w:rPr>
            </w:pPr>
          </w:p>
        </w:tc>
        <w:tc>
          <w:tcPr>
            <w:tcW w:w="1194" w:type="dxa"/>
          </w:tcPr>
          <w:p w14:paraId="07381627" w14:textId="77777777" w:rsidR="005469C4" w:rsidRDefault="005469C4" w:rsidP="00650039">
            <w:pPr>
              <w:rPr>
                <w:rFonts w:ascii="Times New Roman" w:hAnsi="Times New Roman" w:cs="Times New Roman"/>
              </w:rPr>
            </w:pPr>
          </w:p>
          <w:p w14:paraId="0DB6938A" w14:textId="77777777" w:rsidR="005469C4" w:rsidRPr="00604906" w:rsidRDefault="005469C4" w:rsidP="00650039">
            <w:pPr>
              <w:rPr>
                <w:rFonts w:ascii="Times New Roman" w:hAnsi="Times New Roman" w:cs="Times New Roman"/>
              </w:rPr>
            </w:pPr>
            <w:r>
              <w:rPr>
                <w:rFonts w:ascii="Times New Roman" w:hAnsi="Times New Roman" w:cs="Times New Roman"/>
              </w:rPr>
              <w:t>A2</w:t>
            </w:r>
          </w:p>
        </w:tc>
        <w:tc>
          <w:tcPr>
            <w:tcW w:w="1439" w:type="dxa"/>
            <w:vMerge/>
          </w:tcPr>
          <w:p w14:paraId="3046BF8B" w14:textId="77777777" w:rsidR="005469C4" w:rsidRPr="00604906" w:rsidRDefault="005469C4" w:rsidP="00650039">
            <w:pPr>
              <w:rPr>
                <w:rFonts w:ascii="Times New Roman" w:hAnsi="Times New Roman" w:cs="Times New Roman"/>
              </w:rPr>
            </w:pPr>
          </w:p>
        </w:tc>
        <w:tc>
          <w:tcPr>
            <w:tcW w:w="1636" w:type="dxa"/>
            <w:vMerge/>
          </w:tcPr>
          <w:p w14:paraId="252F09FE" w14:textId="77777777" w:rsidR="005469C4" w:rsidRPr="00604906" w:rsidRDefault="005469C4" w:rsidP="00650039">
            <w:pPr>
              <w:rPr>
                <w:rFonts w:ascii="Times New Roman" w:hAnsi="Times New Roman" w:cs="Times New Roman"/>
              </w:rPr>
            </w:pPr>
          </w:p>
        </w:tc>
      </w:tr>
      <w:tr w:rsidR="005469C4" w:rsidRPr="00604906" w14:paraId="3F698EEE" w14:textId="77777777" w:rsidTr="00650039">
        <w:trPr>
          <w:trHeight w:val="450"/>
        </w:trPr>
        <w:tc>
          <w:tcPr>
            <w:tcW w:w="1500" w:type="dxa"/>
            <w:vMerge/>
          </w:tcPr>
          <w:p w14:paraId="2DCB1E1D" w14:textId="77777777" w:rsidR="005469C4" w:rsidRPr="00604906" w:rsidRDefault="005469C4" w:rsidP="00650039">
            <w:pPr>
              <w:rPr>
                <w:rFonts w:ascii="Times New Roman" w:hAnsi="Times New Roman" w:cs="Times New Roman"/>
                <w:b/>
              </w:rPr>
            </w:pPr>
          </w:p>
        </w:tc>
        <w:tc>
          <w:tcPr>
            <w:tcW w:w="1512" w:type="dxa"/>
            <w:vMerge/>
          </w:tcPr>
          <w:p w14:paraId="644F0E68" w14:textId="77777777" w:rsidR="005469C4" w:rsidRPr="00604906" w:rsidRDefault="005469C4" w:rsidP="00650039">
            <w:pPr>
              <w:rPr>
                <w:rFonts w:ascii="Times New Roman" w:hAnsi="Times New Roman" w:cs="Times New Roman"/>
              </w:rPr>
            </w:pPr>
          </w:p>
        </w:tc>
        <w:tc>
          <w:tcPr>
            <w:tcW w:w="1305" w:type="dxa"/>
            <w:vMerge/>
          </w:tcPr>
          <w:p w14:paraId="47E89DBF" w14:textId="77777777" w:rsidR="005469C4" w:rsidRPr="00604906" w:rsidRDefault="005469C4" w:rsidP="00650039">
            <w:pPr>
              <w:rPr>
                <w:rFonts w:ascii="Times New Roman" w:hAnsi="Times New Roman" w:cs="Times New Roman"/>
              </w:rPr>
            </w:pPr>
          </w:p>
        </w:tc>
        <w:tc>
          <w:tcPr>
            <w:tcW w:w="1854" w:type="dxa"/>
          </w:tcPr>
          <w:p w14:paraId="41F88CCA" w14:textId="77777777" w:rsidR="005469C4" w:rsidRDefault="005469C4" w:rsidP="00650039">
            <w:pPr>
              <w:rPr>
                <w:rFonts w:ascii="Times New Roman" w:hAnsi="Times New Roman" w:cs="Times New Roman"/>
              </w:rPr>
            </w:pPr>
          </w:p>
          <w:p w14:paraId="773E0A81" w14:textId="77777777" w:rsidR="005469C4" w:rsidRDefault="005469C4" w:rsidP="00650039">
            <w:pPr>
              <w:rPr>
                <w:rFonts w:ascii="Times New Roman" w:hAnsi="Times New Roman" w:cs="Times New Roman"/>
              </w:rPr>
            </w:pPr>
            <w:r w:rsidRPr="00604906">
              <w:rPr>
                <w:rFonts w:ascii="Times New Roman" w:hAnsi="Times New Roman" w:cs="Times New Roman"/>
              </w:rPr>
              <w:t>Extremely limited</w:t>
            </w:r>
          </w:p>
          <w:p w14:paraId="2225F100" w14:textId="77777777" w:rsidR="005469C4" w:rsidRPr="00604906" w:rsidRDefault="005469C4" w:rsidP="00650039">
            <w:pPr>
              <w:rPr>
                <w:rFonts w:ascii="Times New Roman" w:hAnsi="Times New Roman" w:cs="Times New Roman"/>
              </w:rPr>
            </w:pPr>
          </w:p>
        </w:tc>
        <w:tc>
          <w:tcPr>
            <w:tcW w:w="1194" w:type="dxa"/>
          </w:tcPr>
          <w:p w14:paraId="249B437A" w14:textId="77777777" w:rsidR="005469C4" w:rsidRDefault="005469C4" w:rsidP="00650039">
            <w:pPr>
              <w:rPr>
                <w:rFonts w:ascii="Times New Roman" w:hAnsi="Times New Roman" w:cs="Times New Roman"/>
              </w:rPr>
            </w:pPr>
          </w:p>
          <w:p w14:paraId="737854D1" w14:textId="77777777" w:rsidR="005469C4" w:rsidRPr="00604906" w:rsidRDefault="005469C4" w:rsidP="00650039">
            <w:pPr>
              <w:rPr>
                <w:rFonts w:ascii="Times New Roman" w:hAnsi="Times New Roman" w:cs="Times New Roman"/>
              </w:rPr>
            </w:pPr>
            <w:r>
              <w:rPr>
                <w:rFonts w:ascii="Times New Roman" w:hAnsi="Times New Roman" w:cs="Times New Roman"/>
              </w:rPr>
              <w:t>A3</w:t>
            </w:r>
          </w:p>
        </w:tc>
        <w:tc>
          <w:tcPr>
            <w:tcW w:w="1439" w:type="dxa"/>
            <w:vMerge/>
          </w:tcPr>
          <w:p w14:paraId="6A5ACA4A" w14:textId="77777777" w:rsidR="005469C4" w:rsidRPr="00604906" w:rsidRDefault="005469C4" w:rsidP="00650039">
            <w:pPr>
              <w:rPr>
                <w:rFonts w:ascii="Times New Roman" w:hAnsi="Times New Roman" w:cs="Times New Roman"/>
              </w:rPr>
            </w:pPr>
          </w:p>
        </w:tc>
        <w:tc>
          <w:tcPr>
            <w:tcW w:w="1636" w:type="dxa"/>
            <w:vMerge/>
          </w:tcPr>
          <w:p w14:paraId="380F562B" w14:textId="77777777" w:rsidR="005469C4" w:rsidRPr="00604906" w:rsidRDefault="005469C4" w:rsidP="00650039">
            <w:pPr>
              <w:rPr>
                <w:rFonts w:ascii="Times New Roman" w:hAnsi="Times New Roman" w:cs="Times New Roman"/>
              </w:rPr>
            </w:pPr>
          </w:p>
        </w:tc>
      </w:tr>
      <w:tr w:rsidR="005469C4" w:rsidRPr="00604906" w14:paraId="7CE57660" w14:textId="77777777" w:rsidTr="00650039">
        <w:trPr>
          <w:trHeight w:val="768"/>
        </w:trPr>
        <w:tc>
          <w:tcPr>
            <w:tcW w:w="1500" w:type="dxa"/>
            <w:vMerge w:val="restart"/>
          </w:tcPr>
          <w:p w14:paraId="4F9D1C19" w14:textId="77777777" w:rsidR="005469C4" w:rsidRDefault="005469C4" w:rsidP="00650039">
            <w:pPr>
              <w:rPr>
                <w:rFonts w:ascii="Times New Roman" w:hAnsi="Times New Roman" w:cs="Times New Roman"/>
                <w:b/>
              </w:rPr>
            </w:pPr>
          </w:p>
          <w:p w14:paraId="594BCA8A" w14:textId="77777777" w:rsidR="005469C4" w:rsidRPr="00604906" w:rsidRDefault="005469C4" w:rsidP="00650039">
            <w:pPr>
              <w:rPr>
                <w:rFonts w:ascii="Times New Roman" w:hAnsi="Times New Roman" w:cs="Times New Roman"/>
                <w:b/>
              </w:rPr>
            </w:pPr>
            <w:r>
              <w:rPr>
                <w:rFonts w:ascii="Times New Roman" w:hAnsi="Times New Roman" w:cs="Times New Roman"/>
                <w:b/>
              </w:rPr>
              <w:t>Q4</w:t>
            </w:r>
          </w:p>
        </w:tc>
        <w:tc>
          <w:tcPr>
            <w:tcW w:w="1512" w:type="dxa"/>
            <w:vMerge w:val="restart"/>
          </w:tcPr>
          <w:p w14:paraId="4BA5F9B5" w14:textId="77777777" w:rsidR="005469C4" w:rsidRPr="00604906" w:rsidRDefault="005469C4" w:rsidP="00650039">
            <w:pPr>
              <w:rPr>
                <w:rFonts w:ascii="Times New Roman" w:hAnsi="Times New Roman" w:cs="Times New Roman"/>
              </w:rPr>
            </w:pPr>
          </w:p>
          <w:p w14:paraId="39696BF9"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Short-acting</w:t>
            </w:r>
            <w:r>
              <w:rPr>
                <w:rFonts w:ascii="Times New Roman" w:hAnsi="Times New Roman" w:cs="Times New Roman"/>
              </w:rPr>
              <w:t xml:space="preserve"> </w:t>
            </w:r>
          </w:p>
          <w:p w14:paraId="1C5FF36B" w14:textId="24D7ABEF" w:rsidR="005469C4" w:rsidRPr="00604906" w:rsidRDefault="005469C4" w:rsidP="00650039">
            <w:pPr>
              <w:rPr>
                <w:rFonts w:ascii="Times New Roman" w:hAnsi="Times New Roman" w:cs="Times New Roman"/>
              </w:rPr>
            </w:pPr>
            <w:r w:rsidRPr="00604906">
              <w:rPr>
                <w:rFonts w:ascii="Times New Roman" w:hAnsi="Times New Roman" w:cs="Times New Roman"/>
              </w:rPr>
              <w:lastRenderedPageBreak/>
              <w:t>beta2-agonist</w:t>
            </w:r>
            <w:r w:rsidR="006156FA">
              <w:rPr>
                <w:rFonts w:ascii="Times New Roman" w:hAnsi="Times New Roman" w:cs="Times New Roman"/>
              </w:rPr>
              <w:t xml:space="preserve"> use </w:t>
            </w:r>
            <w:r w:rsidRPr="00604906">
              <w:rPr>
                <w:rFonts w:ascii="Times New Roman" w:hAnsi="Times New Roman" w:cs="Times New Roman"/>
              </w:rPr>
              <w:t xml:space="preserve"> </w:t>
            </w:r>
            <w:r w:rsidR="00912242">
              <w:rPr>
                <w:rFonts w:ascii="Times New Roman" w:hAnsi="Times New Roman" w:cs="Times New Roman"/>
              </w:rPr>
              <w:t xml:space="preserve">for symptom control </w:t>
            </w:r>
            <w:r>
              <w:rPr>
                <w:rFonts w:ascii="Times New Roman" w:hAnsi="Times New Roman" w:cs="Times New Roman"/>
              </w:rPr>
              <w:t>in previous 2-4 weeks</w:t>
            </w:r>
            <w:r w:rsidR="00912242">
              <w:rPr>
                <w:rFonts w:ascii="Times New Roman" w:hAnsi="Times New Roman" w:cs="Times New Roman"/>
              </w:rPr>
              <w:t xml:space="preserve"> </w:t>
            </w:r>
            <w:r w:rsidR="005E12D8">
              <w:rPr>
                <w:rFonts w:ascii="Times New Roman" w:hAnsi="Times New Roman" w:cs="Times New Roman"/>
              </w:rPr>
              <w:t>(not prevention of exercise-induced bronchospasm)</w:t>
            </w:r>
          </w:p>
          <w:p w14:paraId="280A200C" w14:textId="77777777" w:rsidR="005469C4" w:rsidRPr="00604906" w:rsidRDefault="005469C4" w:rsidP="00650039">
            <w:pPr>
              <w:rPr>
                <w:rFonts w:ascii="Times New Roman" w:hAnsi="Times New Roman" w:cs="Times New Roman"/>
              </w:rPr>
            </w:pPr>
          </w:p>
        </w:tc>
        <w:tc>
          <w:tcPr>
            <w:tcW w:w="1305" w:type="dxa"/>
            <w:vMerge w:val="restart"/>
          </w:tcPr>
          <w:p w14:paraId="277C2D79" w14:textId="77777777" w:rsidR="005469C4" w:rsidRPr="00604906" w:rsidRDefault="005469C4" w:rsidP="00650039">
            <w:pPr>
              <w:rPr>
                <w:rFonts w:ascii="Times New Roman" w:hAnsi="Times New Roman" w:cs="Times New Roman"/>
              </w:rPr>
            </w:pPr>
          </w:p>
          <w:p w14:paraId="61E94EE0"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lastRenderedPageBreak/>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4" w:type="dxa"/>
          </w:tcPr>
          <w:p w14:paraId="4E83D1FF" w14:textId="77777777" w:rsidR="005469C4" w:rsidRPr="00604906" w:rsidRDefault="005469C4" w:rsidP="00650039">
            <w:pPr>
              <w:rPr>
                <w:rFonts w:ascii="Times New Roman" w:hAnsi="Times New Roman" w:cs="Times New Roman"/>
              </w:rPr>
            </w:pPr>
          </w:p>
          <w:p w14:paraId="321C0FAF"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 2 days/week</w:t>
            </w:r>
          </w:p>
        </w:tc>
        <w:tc>
          <w:tcPr>
            <w:tcW w:w="1194" w:type="dxa"/>
          </w:tcPr>
          <w:p w14:paraId="79928390" w14:textId="77777777" w:rsidR="005469C4" w:rsidRDefault="005469C4" w:rsidP="00650039">
            <w:pPr>
              <w:rPr>
                <w:rFonts w:ascii="Times New Roman" w:hAnsi="Times New Roman" w:cs="Times New Roman"/>
              </w:rPr>
            </w:pPr>
          </w:p>
          <w:p w14:paraId="04CE2719" w14:textId="77777777" w:rsidR="005469C4" w:rsidRDefault="005469C4" w:rsidP="00650039">
            <w:pPr>
              <w:rPr>
                <w:rFonts w:ascii="Times New Roman" w:hAnsi="Times New Roman" w:cs="Times New Roman"/>
              </w:rPr>
            </w:pPr>
            <w:r>
              <w:rPr>
                <w:rFonts w:ascii="Times New Roman" w:hAnsi="Times New Roman" w:cs="Times New Roman"/>
              </w:rPr>
              <w:t>A1</w:t>
            </w:r>
          </w:p>
        </w:tc>
        <w:tc>
          <w:tcPr>
            <w:tcW w:w="1439" w:type="dxa"/>
            <w:vMerge w:val="restart"/>
          </w:tcPr>
          <w:p w14:paraId="73BEA041" w14:textId="77777777" w:rsidR="005469C4" w:rsidRDefault="005469C4" w:rsidP="00650039">
            <w:pPr>
              <w:rPr>
                <w:rFonts w:ascii="Times New Roman" w:hAnsi="Times New Roman" w:cs="Times New Roman"/>
              </w:rPr>
            </w:pPr>
          </w:p>
          <w:p w14:paraId="7316C3F6"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4B68B95D" w14:textId="77777777" w:rsidR="005469C4" w:rsidRDefault="005469C4" w:rsidP="00650039">
            <w:pPr>
              <w:rPr>
                <w:rFonts w:ascii="Times New Roman" w:hAnsi="Times New Roman" w:cs="Times New Roman"/>
              </w:rPr>
            </w:pPr>
          </w:p>
          <w:p w14:paraId="0B9C0E83" w14:textId="77777777" w:rsidR="005469C4" w:rsidRDefault="005469C4" w:rsidP="00650039">
            <w:pPr>
              <w:rPr>
                <w:rFonts w:ascii="Times New Roman" w:hAnsi="Times New Roman" w:cs="Times New Roman"/>
              </w:rPr>
            </w:pPr>
            <w:r>
              <w:rPr>
                <w:rFonts w:ascii="Times New Roman" w:hAnsi="Times New Roman" w:cs="Times New Roman"/>
              </w:rPr>
              <w:t>Impairment</w:t>
            </w:r>
          </w:p>
        </w:tc>
      </w:tr>
      <w:tr w:rsidR="005469C4" w:rsidRPr="00604906" w14:paraId="14820072" w14:textId="77777777" w:rsidTr="00650039">
        <w:trPr>
          <w:trHeight w:val="766"/>
        </w:trPr>
        <w:tc>
          <w:tcPr>
            <w:tcW w:w="1500" w:type="dxa"/>
            <w:vMerge/>
          </w:tcPr>
          <w:p w14:paraId="09FB4953" w14:textId="77777777" w:rsidR="005469C4" w:rsidRPr="00604906" w:rsidRDefault="005469C4" w:rsidP="00650039">
            <w:pPr>
              <w:rPr>
                <w:rFonts w:ascii="Times New Roman" w:hAnsi="Times New Roman" w:cs="Times New Roman"/>
                <w:b/>
              </w:rPr>
            </w:pPr>
          </w:p>
        </w:tc>
        <w:tc>
          <w:tcPr>
            <w:tcW w:w="1512" w:type="dxa"/>
            <w:vMerge/>
          </w:tcPr>
          <w:p w14:paraId="08389FCA" w14:textId="77777777" w:rsidR="005469C4" w:rsidRPr="00604906" w:rsidRDefault="005469C4" w:rsidP="00650039">
            <w:pPr>
              <w:rPr>
                <w:rFonts w:ascii="Times New Roman" w:hAnsi="Times New Roman" w:cs="Times New Roman"/>
              </w:rPr>
            </w:pPr>
          </w:p>
        </w:tc>
        <w:tc>
          <w:tcPr>
            <w:tcW w:w="1305" w:type="dxa"/>
            <w:vMerge/>
          </w:tcPr>
          <w:p w14:paraId="7F56C96B" w14:textId="77777777" w:rsidR="005469C4" w:rsidRPr="00604906" w:rsidRDefault="005469C4" w:rsidP="00650039">
            <w:pPr>
              <w:rPr>
                <w:rFonts w:ascii="Times New Roman" w:hAnsi="Times New Roman" w:cs="Times New Roman"/>
              </w:rPr>
            </w:pPr>
          </w:p>
        </w:tc>
        <w:tc>
          <w:tcPr>
            <w:tcW w:w="1854" w:type="dxa"/>
          </w:tcPr>
          <w:p w14:paraId="3F7A0130" w14:textId="77777777" w:rsidR="005469C4" w:rsidRDefault="005469C4" w:rsidP="00650039">
            <w:pPr>
              <w:rPr>
                <w:rFonts w:ascii="Times New Roman" w:hAnsi="Times New Roman" w:cs="Times New Roman"/>
              </w:rPr>
            </w:pPr>
          </w:p>
          <w:p w14:paraId="468C56E5"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 xml:space="preserve"> &gt;2 days/week</w:t>
            </w:r>
          </w:p>
        </w:tc>
        <w:tc>
          <w:tcPr>
            <w:tcW w:w="1194" w:type="dxa"/>
          </w:tcPr>
          <w:p w14:paraId="10EE5B79" w14:textId="77777777" w:rsidR="005469C4" w:rsidRDefault="005469C4" w:rsidP="00650039">
            <w:pPr>
              <w:rPr>
                <w:rFonts w:ascii="Times New Roman" w:hAnsi="Times New Roman" w:cs="Times New Roman"/>
              </w:rPr>
            </w:pPr>
          </w:p>
          <w:p w14:paraId="2337E0FD" w14:textId="77777777" w:rsidR="005469C4" w:rsidRPr="00604906" w:rsidRDefault="005469C4" w:rsidP="00650039">
            <w:pPr>
              <w:rPr>
                <w:rFonts w:ascii="Times New Roman" w:hAnsi="Times New Roman" w:cs="Times New Roman"/>
              </w:rPr>
            </w:pPr>
            <w:r>
              <w:rPr>
                <w:rFonts w:ascii="Times New Roman" w:hAnsi="Times New Roman" w:cs="Times New Roman"/>
              </w:rPr>
              <w:t>A2</w:t>
            </w:r>
          </w:p>
        </w:tc>
        <w:tc>
          <w:tcPr>
            <w:tcW w:w="1439" w:type="dxa"/>
            <w:vMerge/>
          </w:tcPr>
          <w:p w14:paraId="31BF0DF2" w14:textId="77777777" w:rsidR="005469C4" w:rsidRPr="00604906" w:rsidRDefault="005469C4" w:rsidP="00650039">
            <w:pPr>
              <w:rPr>
                <w:rFonts w:ascii="Times New Roman" w:hAnsi="Times New Roman" w:cs="Times New Roman"/>
              </w:rPr>
            </w:pPr>
          </w:p>
        </w:tc>
        <w:tc>
          <w:tcPr>
            <w:tcW w:w="1636" w:type="dxa"/>
            <w:vMerge/>
          </w:tcPr>
          <w:p w14:paraId="0986D40F" w14:textId="77777777" w:rsidR="005469C4" w:rsidRPr="00604906" w:rsidRDefault="005469C4" w:rsidP="00650039">
            <w:pPr>
              <w:rPr>
                <w:rFonts w:ascii="Times New Roman" w:hAnsi="Times New Roman" w:cs="Times New Roman"/>
              </w:rPr>
            </w:pPr>
          </w:p>
        </w:tc>
      </w:tr>
      <w:tr w:rsidR="005469C4" w:rsidRPr="00604906" w14:paraId="25DC1FB8" w14:textId="77777777" w:rsidTr="00650039">
        <w:trPr>
          <w:trHeight w:val="766"/>
        </w:trPr>
        <w:tc>
          <w:tcPr>
            <w:tcW w:w="1500" w:type="dxa"/>
            <w:vMerge/>
          </w:tcPr>
          <w:p w14:paraId="5A57C358" w14:textId="77777777" w:rsidR="005469C4" w:rsidRPr="00604906" w:rsidRDefault="005469C4" w:rsidP="00650039">
            <w:pPr>
              <w:rPr>
                <w:rFonts w:ascii="Times New Roman" w:hAnsi="Times New Roman" w:cs="Times New Roman"/>
                <w:b/>
              </w:rPr>
            </w:pPr>
          </w:p>
        </w:tc>
        <w:tc>
          <w:tcPr>
            <w:tcW w:w="1512" w:type="dxa"/>
            <w:vMerge/>
          </w:tcPr>
          <w:p w14:paraId="73EDEE11" w14:textId="77777777" w:rsidR="005469C4" w:rsidRPr="00604906" w:rsidRDefault="005469C4" w:rsidP="00650039">
            <w:pPr>
              <w:rPr>
                <w:rFonts w:ascii="Times New Roman" w:hAnsi="Times New Roman" w:cs="Times New Roman"/>
              </w:rPr>
            </w:pPr>
          </w:p>
        </w:tc>
        <w:tc>
          <w:tcPr>
            <w:tcW w:w="1305" w:type="dxa"/>
            <w:vMerge/>
          </w:tcPr>
          <w:p w14:paraId="09D2FFFC" w14:textId="77777777" w:rsidR="005469C4" w:rsidRPr="00604906" w:rsidRDefault="005469C4" w:rsidP="00650039">
            <w:pPr>
              <w:rPr>
                <w:rFonts w:ascii="Times New Roman" w:hAnsi="Times New Roman" w:cs="Times New Roman"/>
              </w:rPr>
            </w:pPr>
          </w:p>
        </w:tc>
        <w:tc>
          <w:tcPr>
            <w:tcW w:w="1854" w:type="dxa"/>
          </w:tcPr>
          <w:p w14:paraId="7EB3191F" w14:textId="77777777" w:rsidR="005469C4" w:rsidRDefault="005469C4" w:rsidP="00650039">
            <w:pPr>
              <w:rPr>
                <w:rFonts w:ascii="Times New Roman" w:hAnsi="Times New Roman" w:cs="Times New Roman"/>
              </w:rPr>
            </w:pPr>
          </w:p>
          <w:p w14:paraId="68391B6E" w14:textId="77777777" w:rsidR="005469C4" w:rsidRDefault="005469C4" w:rsidP="00650039">
            <w:pPr>
              <w:rPr>
                <w:rFonts w:ascii="Times New Roman" w:hAnsi="Times New Roman" w:cs="Times New Roman"/>
              </w:rPr>
            </w:pPr>
            <w:r w:rsidRPr="00604906">
              <w:rPr>
                <w:rFonts w:ascii="Times New Roman" w:hAnsi="Times New Roman" w:cs="Times New Roman"/>
              </w:rPr>
              <w:t>Several times  per day</w:t>
            </w:r>
          </w:p>
          <w:p w14:paraId="37D7AB67" w14:textId="1C0ADFD1" w:rsidR="006C5F16" w:rsidRPr="00604906" w:rsidRDefault="006C5F16" w:rsidP="00650039">
            <w:pPr>
              <w:rPr>
                <w:rFonts w:ascii="Times New Roman" w:hAnsi="Times New Roman" w:cs="Times New Roman"/>
              </w:rPr>
            </w:pPr>
          </w:p>
        </w:tc>
        <w:tc>
          <w:tcPr>
            <w:tcW w:w="1194" w:type="dxa"/>
          </w:tcPr>
          <w:p w14:paraId="67D7730B" w14:textId="77777777" w:rsidR="005469C4" w:rsidRDefault="005469C4" w:rsidP="00650039">
            <w:pPr>
              <w:rPr>
                <w:rFonts w:ascii="Times New Roman" w:hAnsi="Times New Roman" w:cs="Times New Roman"/>
              </w:rPr>
            </w:pPr>
          </w:p>
          <w:p w14:paraId="4F656B06" w14:textId="77777777" w:rsidR="005469C4" w:rsidRPr="00604906" w:rsidRDefault="005469C4" w:rsidP="00650039">
            <w:pPr>
              <w:rPr>
                <w:rFonts w:ascii="Times New Roman" w:hAnsi="Times New Roman" w:cs="Times New Roman"/>
              </w:rPr>
            </w:pPr>
            <w:r>
              <w:rPr>
                <w:rFonts w:ascii="Times New Roman" w:hAnsi="Times New Roman" w:cs="Times New Roman"/>
              </w:rPr>
              <w:t>A3</w:t>
            </w:r>
          </w:p>
        </w:tc>
        <w:tc>
          <w:tcPr>
            <w:tcW w:w="1439" w:type="dxa"/>
            <w:vMerge/>
          </w:tcPr>
          <w:p w14:paraId="00C7B2F4" w14:textId="77777777" w:rsidR="005469C4" w:rsidRPr="00604906" w:rsidRDefault="005469C4" w:rsidP="00650039">
            <w:pPr>
              <w:rPr>
                <w:rFonts w:ascii="Times New Roman" w:hAnsi="Times New Roman" w:cs="Times New Roman"/>
              </w:rPr>
            </w:pPr>
          </w:p>
        </w:tc>
        <w:tc>
          <w:tcPr>
            <w:tcW w:w="1636" w:type="dxa"/>
            <w:vMerge/>
          </w:tcPr>
          <w:p w14:paraId="0828F217" w14:textId="77777777" w:rsidR="005469C4" w:rsidRPr="00604906" w:rsidRDefault="005469C4" w:rsidP="00650039">
            <w:pPr>
              <w:rPr>
                <w:rFonts w:ascii="Times New Roman" w:hAnsi="Times New Roman" w:cs="Times New Roman"/>
              </w:rPr>
            </w:pPr>
          </w:p>
        </w:tc>
      </w:tr>
      <w:tr w:rsidR="005469C4" w:rsidRPr="00604906" w14:paraId="5965B6D4" w14:textId="77777777" w:rsidTr="00650039">
        <w:trPr>
          <w:trHeight w:val="768"/>
        </w:trPr>
        <w:tc>
          <w:tcPr>
            <w:tcW w:w="1500" w:type="dxa"/>
            <w:vMerge w:val="restart"/>
          </w:tcPr>
          <w:p w14:paraId="08B9A024" w14:textId="77777777" w:rsidR="005469C4" w:rsidRDefault="005469C4" w:rsidP="00650039">
            <w:pPr>
              <w:rPr>
                <w:rFonts w:ascii="Times New Roman" w:hAnsi="Times New Roman" w:cs="Times New Roman"/>
                <w:b/>
              </w:rPr>
            </w:pPr>
          </w:p>
          <w:p w14:paraId="54412915" w14:textId="77777777" w:rsidR="005469C4" w:rsidRPr="00604906" w:rsidRDefault="005469C4" w:rsidP="00650039">
            <w:pPr>
              <w:rPr>
                <w:rFonts w:ascii="Times New Roman" w:hAnsi="Times New Roman" w:cs="Times New Roman"/>
                <w:b/>
              </w:rPr>
            </w:pPr>
            <w:r>
              <w:rPr>
                <w:rFonts w:ascii="Times New Roman" w:hAnsi="Times New Roman" w:cs="Times New Roman"/>
                <w:b/>
              </w:rPr>
              <w:t>Q5</w:t>
            </w:r>
          </w:p>
        </w:tc>
        <w:tc>
          <w:tcPr>
            <w:tcW w:w="1512" w:type="dxa"/>
            <w:vMerge w:val="restart"/>
          </w:tcPr>
          <w:p w14:paraId="62D1DBF6" w14:textId="77777777" w:rsidR="005469C4" w:rsidRPr="00604906" w:rsidRDefault="005469C4" w:rsidP="00650039">
            <w:pPr>
              <w:rPr>
                <w:rFonts w:ascii="Times New Roman" w:hAnsi="Times New Roman" w:cs="Times New Roman"/>
              </w:rPr>
            </w:pPr>
          </w:p>
          <w:p w14:paraId="27F05FE9" w14:textId="347F6828" w:rsidR="005469C4" w:rsidRPr="00604906" w:rsidRDefault="005469C4" w:rsidP="006156FA">
            <w:pPr>
              <w:rPr>
                <w:rFonts w:ascii="Times New Roman" w:hAnsi="Times New Roman" w:cs="Times New Roman"/>
              </w:rPr>
            </w:pPr>
            <w:r w:rsidRPr="00604906">
              <w:rPr>
                <w:rFonts w:ascii="Times New Roman" w:hAnsi="Times New Roman" w:cs="Times New Roman"/>
              </w:rPr>
              <w:t xml:space="preserve">FEV1or peak flow </w:t>
            </w:r>
            <w:r>
              <w:rPr>
                <w:rFonts w:ascii="Times New Roman" w:hAnsi="Times New Roman" w:cs="Times New Roman"/>
              </w:rPr>
              <w:t>in previous 2-4 weeks</w:t>
            </w:r>
          </w:p>
        </w:tc>
        <w:tc>
          <w:tcPr>
            <w:tcW w:w="1305" w:type="dxa"/>
            <w:vMerge w:val="restart"/>
          </w:tcPr>
          <w:p w14:paraId="4B9C2491" w14:textId="77777777" w:rsidR="005469C4" w:rsidRPr="00604906" w:rsidRDefault="005469C4" w:rsidP="00650039">
            <w:pPr>
              <w:rPr>
                <w:rFonts w:ascii="Times New Roman" w:hAnsi="Times New Roman" w:cs="Times New Roman"/>
              </w:rPr>
            </w:pPr>
          </w:p>
          <w:p w14:paraId="4033ADFC"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Pr="00604906">
              <w:rPr>
                <w:rFonts w:ascii="Times New Roman" w:hAnsi="Times New Roman" w:cs="Times New Roman"/>
              </w:rPr>
              <w:t>one answer</w:t>
            </w:r>
          </w:p>
        </w:tc>
        <w:tc>
          <w:tcPr>
            <w:tcW w:w="1854" w:type="dxa"/>
          </w:tcPr>
          <w:p w14:paraId="19A67830" w14:textId="77777777" w:rsidR="005469C4" w:rsidRPr="00604906" w:rsidRDefault="005469C4" w:rsidP="00650039">
            <w:pPr>
              <w:rPr>
                <w:rFonts w:ascii="Times New Roman" w:hAnsi="Times New Roman" w:cs="Times New Roman"/>
              </w:rPr>
            </w:pPr>
          </w:p>
          <w:p w14:paraId="2D3F7FBC" w14:textId="77777777" w:rsidR="00B12691" w:rsidRPr="00604906" w:rsidRDefault="00B12691" w:rsidP="00B12691">
            <w:pPr>
              <w:rPr>
                <w:rFonts w:ascii="Times New Roman" w:hAnsi="Times New Roman" w:cs="Times New Roman"/>
              </w:rPr>
            </w:pPr>
            <w:r w:rsidRPr="00604906">
              <w:rPr>
                <w:rFonts w:ascii="Times New Roman" w:hAnsi="Times New Roman" w:cs="Times New Roman"/>
              </w:rPr>
              <w:t>&gt;</w:t>
            </w:r>
            <w:r>
              <w:rPr>
                <w:rFonts w:ascii="Times New Roman" w:hAnsi="Times New Roman" w:cs="Times New Roman"/>
              </w:rPr>
              <w:t xml:space="preserve"> </w:t>
            </w:r>
            <w:r w:rsidRPr="00604906">
              <w:rPr>
                <w:rFonts w:ascii="Times New Roman" w:hAnsi="Times New Roman" w:cs="Times New Roman"/>
              </w:rPr>
              <w:t xml:space="preserve">80% predicted / personal best  </w:t>
            </w:r>
          </w:p>
          <w:p w14:paraId="786584FA" w14:textId="77777777" w:rsidR="005469C4" w:rsidRPr="00604906" w:rsidRDefault="005469C4" w:rsidP="00B12691">
            <w:pPr>
              <w:rPr>
                <w:rFonts w:ascii="Times New Roman" w:hAnsi="Times New Roman" w:cs="Times New Roman"/>
              </w:rPr>
            </w:pPr>
          </w:p>
        </w:tc>
        <w:tc>
          <w:tcPr>
            <w:tcW w:w="1194" w:type="dxa"/>
          </w:tcPr>
          <w:p w14:paraId="69AB6866" w14:textId="77777777" w:rsidR="005469C4" w:rsidRDefault="005469C4" w:rsidP="00650039">
            <w:pPr>
              <w:rPr>
                <w:rFonts w:ascii="Times New Roman" w:hAnsi="Times New Roman" w:cs="Times New Roman"/>
              </w:rPr>
            </w:pPr>
          </w:p>
          <w:p w14:paraId="6FD0FB60" w14:textId="6ACED00C" w:rsidR="005469C4" w:rsidRDefault="00B12691" w:rsidP="00650039">
            <w:pPr>
              <w:rPr>
                <w:rFonts w:ascii="Times New Roman" w:hAnsi="Times New Roman" w:cs="Times New Roman"/>
              </w:rPr>
            </w:pPr>
            <w:r>
              <w:rPr>
                <w:rFonts w:ascii="Times New Roman" w:hAnsi="Times New Roman" w:cs="Times New Roman"/>
              </w:rPr>
              <w:t>A1</w:t>
            </w:r>
          </w:p>
        </w:tc>
        <w:tc>
          <w:tcPr>
            <w:tcW w:w="1439" w:type="dxa"/>
            <w:vMerge w:val="restart"/>
          </w:tcPr>
          <w:p w14:paraId="3F488869" w14:textId="77777777" w:rsidR="005469C4" w:rsidRDefault="005469C4" w:rsidP="00650039">
            <w:pPr>
              <w:rPr>
                <w:rFonts w:ascii="Times New Roman" w:hAnsi="Times New Roman" w:cs="Times New Roman"/>
              </w:rPr>
            </w:pPr>
          </w:p>
          <w:p w14:paraId="5CA60BC5"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691E666C" w14:textId="77777777" w:rsidR="005469C4" w:rsidRDefault="005469C4" w:rsidP="00650039">
            <w:pPr>
              <w:rPr>
                <w:rFonts w:ascii="Times New Roman" w:hAnsi="Times New Roman" w:cs="Times New Roman"/>
              </w:rPr>
            </w:pPr>
          </w:p>
          <w:p w14:paraId="4E4C1F9D" w14:textId="77777777" w:rsidR="005469C4" w:rsidRDefault="005469C4" w:rsidP="00650039">
            <w:pPr>
              <w:rPr>
                <w:rFonts w:ascii="Times New Roman" w:hAnsi="Times New Roman" w:cs="Times New Roman"/>
              </w:rPr>
            </w:pPr>
            <w:r>
              <w:rPr>
                <w:rFonts w:ascii="Times New Roman" w:hAnsi="Times New Roman" w:cs="Times New Roman"/>
              </w:rPr>
              <w:t>Impairment</w:t>
            </w:r>
          </w:p>
        </w:tc>
      </w:tr>
      <w:tr w:rsidR="005469C4" w:rsidRPr="00604906" w14:paraId="5D3602F9" w14:textId="77777777" w:rsidTr="00650039">
        <w:trPr>
          <w:trHeight w:val="766"/>
        </w:trPr>
        <w:tc>
          <w:tcPr>
            <w:tcW w:w="1500" w:type="dxa"/>
            <w:vMerge/>
          </w:tcPr>
          <w:p w14:paraId="2E23D954" w14:textId="77777777" w:rsidR="005469C4" w:rsidRPr="00604906" w:rsidRDefault="005469C4" w:rsidP="00650039">
            <w:pPr>
              <w:rPr>
                <w:rFonts w:ascii="Times New Roman" w:hAnsi="Times New Roman" w:cs="Times New Roman"/>
                <w:b/>
              </w:rPr>
            </w:pPr>
          </w:p>
        </w:tc>
        <w:tc>
          <w:tcPr>
            <w:tcW w:w="1512" w:type="dxa"/>
            <w:vMerge/>
          </w:tcPr>
          <w:p w14:paraId="30553E16" w14:textId="77777777" w:rsidR="005469C4" w:rsidRPr="00604906" w:rsidRDefault="005469C4" w:rsidP="00650039">
            <w:pPr>
              <w:rPr>
                <w:rFonts w:ascii="Times New Roman" w:hAnsi="Times New Roman" w:cs="Times New Roman"/>
              </w:rPr>
            </w:pPr>
          </w:p>
        </w:tc>
        <w:tc>
          <w:tcPr>
            <w:tcW w:w="1305" w:type="dxa"/>
            <w:vMerge/>
          </w:tcPr>
          <w:p w14:paraId="513BB246" w14:textId="77777777" w:rsidR="005469C4" w:rsidRPr="00604906" w:rsidRDefault="005469C4" w:rsidP="00650039">
            <w:pPr>
              <w:rPr>
                <w:rFonts w:ascii="Times New Roman" w:hAnsi="Times New Roman" w:cs="Times New Roman"/>
              </w:rPr>
            </w:pPr>
          </w:p>
        </w:tc>
        <w:tc>
          <w:tcPr>
            <w:tcW w:w="1854" w:type="dxa"/>
          </w:tcPr>
          <w:p w14:paraId="7A3310ED" w14:textId="77777777" w:rsidR="005469C4" w:rsidRDefault="005469C4" w:rsidP="00650039">
            <w:pPr>
              <w:rPr>
                <w:rFonts w:ascii="Times New Roman" w:hAnsi="Times New Roman" w:cs="Times New Roman"/>
              </w:rPr>
            </w:pPr>
          </w:p>
          <w:p w14:paraId="141D4AB6" w14:textId="046DCF8B" w:rsidR="005469C4" w:rsidRDefault="005469C4" w:rsidP="00650039">
            <w:pPr>
              <w:rPr>
                <w:rFonts w:ascii="Times New Roman" w:hAnsi="Times New Roman" w:cs="Times New Roman"/>
              </w:rPr>
            </w:pPr>
            <w:r w:rsidRPr="00604906">
              <w:rPr>
                <w:rFonts w:ascii="Times New Roman" w:hAnsi="Times New Roman" w:cs="Times New Roman"/>
              </w:rPr>
              <w:t>60-80 % predicted/</w:t>
            </w:r>
            <w:r w:rsidR="005E12D8">
              <w:rPr>
                <w:rFonts w:ascii="Times New Roman" w:hAnsi="Times New Roman" w:cs="Times New Roman"/>
              </w:rPr>
              <w:t>p</w:t>
            </w:r>
            <w:r w:rsidRPr="00604906">
              <w:rPr>
                <w:rFonts w:ascii="Times New Roman" w:hAnsi="Times New Roman" w:cs="Times New Roman"/>
              </w:rPr>
              <w:t xml:space="preserve">ersonal best </w:t>
            </w:r>
            <w:del w:id="3" w:author="Kamgang, Sidoine Lafleur M. (CDC/ONDIEH/NCEH)" w:date="2018-02-05T16:01:00Z">
              <w:r w:rsidRPr="00604906" w:rsidDel="00B31517">
                <w:rPr>
                  <w:rFonts w:ascii="Times New Roman" w:hAnsi="Times New Roman" w:cs="Times New Roman"/>
                </w:rPr>
                <w:delText xml:space="preserve"> </w:delText>
              </w:r>
            </w:del>
          </w:p>
          <w:p w14:paraId="42C7F046" w14:textId="77777777" w:rsidR="005469C4" w:rsidRPr="00604906" w:rsidRDefault="005469C4" w:rsidP="00650039">
            <w:pPr>
              <w:rPr>
                <w:rFonts w:ascii="Times New Roman" w:hAnsi="Times New Roman" w:cs="Times New Roman"/>
              </w:rPr>
            </w:pPr>
          </w:p>
        </w:tc>
        <w:tc>
          <w:tcPr>
            <w:tcW w:w="1194" w:type="dxa"/>
          </w:tcPr>
          <w:p w14:paraId="0B598433" w14:textId="77777777" w:rsidR="005469C4" w:rsidRDefault="005469C4" w:rsidP="00650039">
            <w:pPr>
              <w:rPr>
                <w:rFonts w:ascii="Times New Roman" w:hAnsi="Times New Roman" w:cs="Times New Roman"/>
              </w:rPr>
            </w:pPr>
          </w:p>
          <w:p w14:paraId="0431590B" w14:textId="77777777" w:rsidR="005469C4" w:rsidRPr="00604906" w:rsidRDefault="005469C4" w:rsidP="00650039">
            <w:pPr>
              <w:rPr>
                <w:rFonts w:ascii="Times New Roman" w:hAnsi="Times New Roman" w:cs="Times New Roman"/>
              </w:rPr>
            </w:pPr>
            <w:r>
              <w:rPr>
                <w:rFonts w:ascii="Times New Roman" w:hAnsi="Times New Roman" w:cs="Times New Roman"/>
              </w:rPr>
              <w:t>A2</w:t>
            </w:r>
          </w:p>
        </w:tc>
        <w:tc>
          <w:tcPr>
            <w:tcW w:w="1439" w:type="dxa"/>
            <w:vMerge/>
          </w:tcPr>
          <w:p w14:paraId="7431BD88" w14:textId="77777777" w:rsidR="005469C4" w:rsidRPr="00604906" w:rsidRDefault="005469C4" w:rsidP="00650039">
            <w:pPr>
              <w:rPr>
                <w:rFonts w:ascii="Times New Roman" w:hAnsi="Times New Roman" w:cs="Times New Roman"/>
              </w:rPr>
            </w:pPr>
          </w:p>
        </w:tc>
        <w:tc>
          <w:tcPr>
            <w:tcW w:w="1636" w:type="dxa"/>
            <w:vMerge/>
          </w:tcPr>
          <w:p w14:paraId="3340EFA3" w14:textId="77777777" w:rsidR="005469C4" w:rsidRPr="00604906" w:rsidRDefault="005469C4" w:rsidP="00650039">
            <w:pPr>
              <w:rPr>
                <w:rFonts w:ascii="Times New Roman" w:hAnsi="Times New Roman" w:cs="Times New Roman"/>
              </w:rPr>
            </w:pPr>
          </w:p>
        </w:tc>
      </w:tr>
      <w:tr w:rsidR="005469C4" w:rsidRPr="00604906" w14:paraId="33A6272B" w14:textId="77777777" w:rsidTr="00650039">
        <w:trPr>
          <w:trHeight w:val="503"/>
        </w:trPr>
        <w:tc>
          <w:tcPr>
            <w:tcW w:w="1500" w:type="dxa"/>
            <w:vMerge/>
          </w:tcPr>
          <w:p w14:paraId="7C1D0496" w14:textId="77777777" w:rsidR="005469C4" w:rsidRPr="00604906" w:rsidRDefault="005469C4" w:rsidP="00650039">
            <w:pPr>
              <w:rPr>
                <w:rFonts w:ascii="Times New Roman" w:hAnsi="Times New Roman" w:cs="Times New Roman"/>
                <w:b/>
              </w:rPr>
            </w:pPr>
          </w:p>
        </w:tc>
        <w:tc>
          <w:tcPr>
            <w:tcW w:w="1512" w:type="dxa"/>
            <w:vMerge/>
          </w:tcPr>
          <w:p w14:paraId="0045F18C" w14:textId="77777777" w:rsidR="005469C4" w:rsidRPr="00604906" w:rsidRDefault="005469C4" w:rsidP="00650039">
            <w:pPr>
              <w:rPr>
                <w:rFonts w:ascii="Times New Roman" w:hAnsi="Times New Roman" w:cs="Times New Roman"/>
              </w:rPr>
            </w:pPr>
          </w:p>
        </w:tc>
        <w:tc>
          <w:tcPr>
            <w:tcW w:w="1305" w:type="dxa"/>
            <w:vMerge/>
          </w:tcPr>
          <w:p w14:paraId="16502F80" w14:textId="77777777" w:rsidR="005469C4" w:rsidRPr="00604906" w:rsidRDefault="005469C4" w:rsidP="00650039">
            <w:pPr>
              <w:rPr>
                <w:rFonts w:ascii="Times New Roman" w:hAnsi="Times New Roman" w:cs="Times New Roman"/>
              </w:rPr>
            </w:pPr>
          </w:p>
        </w:tc>
        <w:tc>
          <w:tcPr>
            <w:tcW w:w="1854" w:type="dxa"/>
          </w:tcPr>
          <w:p w14:paraId="1D3AF85A" w14:textId="77777777" w:rsidR="005469C4" w:rsidRDefault="005469C4" w:rsidP="00650039">
            <w:pPr>
              <w:rPr>
                <w:rFonts w:ascii="Times New Roman" w:hAnsi="Times New Roman" w:cs="Times New Roman"/>
              </w:rPr>
            </w:pPr>
          </w:p>
          <w:p w14:paraId="58CF81FE" w14:textId="1F5F5D16" w:rsidR="00B12691" w:rsidRDefault="00B12691" w:rsidP="00B12691">
            <w:pPr>
              <w:rPr>
                <w:rFonts w:ascii="Times New Roman" w:hAnsi="Times New Roman" w:cs="Times New Roman"/>
              </w:rPr>
            </w:pPr>
            <w:r w:rsidRPr="00604906">
              <w:rPr>
                <w:rFonts w:ascii="Times New Roman" w:hAnsi="Times New Roman" w:cs="Times New Roman"/>
              </w:rPr>
              <w:t>&lt; 60 % predicted</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005E12D8">
              <w:rPr>
                <w:rFonts w:ascii="Times New Roman" w:hAnsi="Times New Roman" w:cs="Times New Roman"/>
              </w:rPr>
              <w:t>p</w:t>
            </w:r>
            <w:r>
              <w:rPr>
                <w:rFonts w:ascii="Times New Roman" w:hAnsi="Times New Roman" w:cs="Times New Roman"/>
              </w:rPr>
              <w:t xml:space="preserve">ersonal best </w:t>
            </w:r>
          </w:p>
          <w:p w14:paraId="5D094376" w14:textId="77777777" w:rsidR="005469C4" w:rsidRPr="00604906" w:rsidRDefault="005469C4" w:rsidP="00B12691">
            <w:pPr>
              <w:rPr>
                <w:rFonts w:ascii="Times New Roman" w:hAnsi="Times New Roman" w:cs="Times New Roman"/>
              </w:rPr>
            </w:pPr>
          </w:p>
        </w:tc>
        <w:tc>
          <w:tcPr>
            <w:tcW w:w="1194" w:type="dxa"/>
          </w:tcPr>
          <w:p w14:paraId="476DF62F" w14:textId="77777777" w:rsidR="005469C4" w:rsidRDefault="005469C4" w:rsidP="00650039">
            <w:pPr>
              <w:rPr>
                <w:rFonts w:ascii="Times New Roman" w:hAnsi="Times New Roman" w:cs="Times New Roman"/>
              </w:rPr>
            </w:pPr>
          </w:p>
          <w:p w14:paraId="608A4DA0" w14:textId="6E702AF8" w:rsidR="005469C4" w:rsidRPr="00604906" w:rsidRDefault="00B12691" w:rsidP="00650039">
            <w:pPr>
              <w:rPr>
                <w:rFonts w:ascii="Times New Roman" w:hAnsi="Times New Roman" w:cs="Times New Roman"/>
              </w:rPr>
            </w:pPr>
            <w:r>
              <w:rPr>
                <w:rFonts w:ascii="Times New Roman" w:hAnsi="Times New Roman" w:cs="Times New Roman"/>
              </w:rPr>
              <w:t>A3</w:t>
            </w:r>
          </w:p>
        </w:tc>
        <w:tc>
          <w:tcPr>
            <w:tcW w:w="1439" w:type="dxa"/>
            <w:vMerge/>
          </w:tcPr>
          <w:p w14:paraId="34D0EA30" w14:textId="77777777" w:rsidR="005469C4" w:rsidRPr="00604906" w:rsidRDefault="005469C4" w:rsidP="00650039">
            <w:pPr>
              <w:rPr>
                <w:rFonts w:ascii="Times New Roman" w:hAnsi="Times New Roman" w:cs="Times New Roman"/>
              </w:rPr>
            </w:pPr>
          </w:p>
        </w:tc>
        <w:tc>
          <w:tcPr>
            <w:tcW w:w="1636" w:type="dxa"/>
            <w:vMerge/>
          </w:tcPr>
          <w:p w14:paraId="4DB4FEF7" w14:textId="77777777" w:rsidR="005469C4" w:rsidRPr="00604906" w:rsidRDefault="005469C4" w:rsidP="00650039">
            <w:pPr>
              <w:rPr>
                <w:rFonts w:ascii="Times New Roman" w:hAnsi="Times New Roman" w:cs="Times New Roman"/>
              </w:rPr>
            </w:pPr>
          </w:p>
        </w:tc>
      </w:tr>
      <w:tr w:rsidR="005469C4" w:rsidRPr="00604906" w14:paraId="2990DB16" w14:textId="77777777" w:rsidTr="00650039">
        <w:trPr>
          <w:trHeight w:val="502"/>
        </w:trPr>
        <w:tc>
          <w:tcPr>
            <w:tcW w:w="1500" w:type="dxa"/>
            <w:vMerge/>
          </w:tcPr>
          <w:p w14:paraId="08396382" w14:textId="77777777" w:rsidR="005469C4" w:rsidRPr="00604906" w:rsidRDefault="005469C4" w:rsidP="00650039">
            <w:pPr>
              <w:rPr>
                <w:rFonts w:ascii="Times New Roman" w:hAnsi="Times New Roman" w:cs="Times New Roman"/>
                <w:b/>
              </w:rPr>
            </w:pPr>
          </w:p>
        </w:tc>
        <w:tc>
          <w:tcPr>
            <w:tcW w:w="1512" w:type="dxa"/>
            <w:vMerge/>
          </w:tcPr>
          <w:p w14:paraId="1CAB1F43" w14:textId="77777777" w:rsidR="005469C4" w:rsidRPr="00604906" w:rsidRDefault="005469C4" w:rsidP="00650039">
            <w:pPr>
              <w:rPr>
                <w:rFonts w:ascii="Times New Roman" w:hAnsi="Times New Roman" w:cs="Times New Roman"/>
              </w:rPr>
            </w:pPr>
          </w:p>
        </w:tc>
        <w:tc>
          <w:tcPr>
            <w:tcW w:w="1305" w:type="dxa"/>
            <w:vMerge/>
          </w:tcPr>
          <w:p w14:paraId="6BDB072F" w14:textId="77777777" w:rsidR="005469C4" w:rsidRPr="00604906" w:rsidRDefault="005469C4" w:rsidP="00650039">
            <w:pPr>
              <w:rPr>
                <w:rFonts w:ascii="Times New Roman" w:hAnsi="Times New Roman" w:cs="Times New Roman"/>
              </w:rPr>
            </w:pPr>
          </w:p>
        </w:tc>
        <w:tc>
          <w:tcPr>
            <w:tcW w:w="1854" w:type="dxa"/>
          </w:tcPr>
          <w:p w14:paraId="4CAF789B" w14:textId="77777777" w:rsidR="005469C4" w:rsidRDefault="005469C4" w:rsidP="00650039">
            <w:pPr>
              <w:rPr>
                <w:rFonts w:ascii="Times New Roman" w:hAnsi="Times New Roman" w:cs="Times New Roman"/>
              </w:rPr>
            </w:pPr>
          </w:p>
          <w:p w14:paraId="02B2A6C2" w14:textId="77777777" w:rsidR="005469C4" w:rsidRDefault="005469C4" w:rsidP="00650039">
            <w:pPr>
              <w:rPr>
                <w:rFonts w:ascii="Times New Roman" w:hAnsi="Times New Roman" w:cs="Times New Roman"/>
              </w:rPr>
            </w:pPr>
            <w:r>
              <w:rPr>
                <w:rFonts w:ascii="Times New Roman" w:hAnsi="Times New Roman" w:cs="Times New Roman"/>
              </w:rPr>
              <w:t xml:space="preserve"> Not available</w:t>
            </w:r>
          </w:p>
          <w:p w14:paraId="1AB408CA" w14:textId="77777777" w:rsidR="005469C4" w:rsidRDefault="005469C4" w:rsidP="00650039">
            <w:pPr>
              <w:rPr>
                <w:rFonts w:ascii="Times New Roman" w:hAnsi="Times New Roman" w:cs="Times New Roman"/>
              </w:rPr>
            </w:pPr>
          </w:p>
        </w:tc>
        <w:tc>
          <w:tcPr>
            <w:tcW w:w="1194" w:type="dxa"/>
          </w:tcPr>
          <w:p w14:paraId="07C1FC97" w14:textId="77777777" w:rsidR="005469C4" w:rsidRDefault="005469C4" w:rsidP="00650039">
            <w:pPr>
              <w:rPr>
                <w:rFonts w:ascii="Times New Roman" w:hAnsi="Times New Roman" w:cs="Times New Roman"/>
              </w:rPr>
            </w:pPr>
          </w:p>
          <w:p w14:paraId="3803D0BF" w14:textId="77777777" w:rsidR="005469C4" w:rsidRPr="00604906" w:rsidRDefault="005469C4" w:rsidP="00650039">
            <w:pPr>
              <w:rPr>
                <w:rFonts w:ascii="Times New Roman" w:hAnsi="Times New Roman" w:cs="Times New Roman"/>
              </w:rPr>
            </w:pPr>
            <w:r>
              <w:rPr>
                <w:rFonts w:ascii="Times New Roman" w:hAnsi="Times New Roman" w:cs="Times New Roman"/>
              </w:rPr>
              <w:t>A4</w:t>
            </w:r>
          </w:p>
        </w:tc>
        <w:tc>
          <w:tcPr>
            <w:tcW w:w="1439" w:type="dxa"/>
            <w:vMerge/>
          </w:tcPr>
          <w:p w14:paraId="056C0974" w14:textId="77777777" w:rsidR="005469C4" w:rsidRPr="00604906" w:rsidRDefault="005469C4" w:rsidP="00650039">
            <w:pPr>
              <w:rPr>
                <w:rFonts w:ascii="Times New Roman" w:hAnsi="Times New Roman" w:cs="Times New Roman"/>
              </w:rPr>
            </w:pPr>
          </w:p>
        </w:tc>
        <w:tc>
          <w:tcPr>
            <w:tcW w:w="1636" w:type="dxa"/>
            <w:vMerge/>
          </w:tcPr>
          <w:p w14:paraId="1CB3675B" w14:textId="77777777" w:rsidR="005469C4" w:rsidRPr="00604906" w:rsidRDefault="005469C4" w:rsidP="00650039">
            <w:pPr>
              <w:rPr>
                <w:rFonts w:ascii="Times New Roman" w:hAnsi="Times New Roman" w:cs="Times New Roman"/>
              </w:rPr>
            </w:pPr>
          </w:p>
        </w:tc>
      </w:tr>
      <w:tr w:rsidR="005469C4" w:rsidRPr="00604906" w14:paraId="1DEDF5A8" w14:textId="77777777" w:rsidTr="00650039">
        <w:trPr>
          <w:trHeight w:val="768"/>
        </w:trPr>
        <w:tc>
          <w:tcPr>
            <w:tcW w:w="1500" w:type="dxa"/>
            <w:vMerge w:val="restart"/>
          </w:tcPr>
          <w:p w14:paraId="3531AA58" w14:textId="77777777" w:rsidR="005469C4" w:rsidRDefault="005469C4" w:rsidP="00650039">
            <w:pPr>
              <w:rPr>
                <w:rFonts w:ascii="Times New Roman" w:hAnsi="Times New Roman" w:cs="Times New Roman"/>
                <w:b/>
              </w:rPr>
            </w:pPr>
          </w:p>
          <w:p w14:paraId="4D60B328" w14:textId="58947578" w:rsidR="005469C4" w:rsidRPr="00604906" w:rsidRDefault="00BA32FA" w:rsidP="00650039">
            <w:pPr>
              <w:rPr>
                <w:rFonts w:ascii="Times New Roman" w:hAnsi="Times New Roman" w:cs="Times New Roman"/>
                <w:b/>
              </w:rPr>
            </w:pPr>
            <w:r>
              <w:rPr>
                <w:rFonts w:ascii="Times New Roman" w:hAnsi="Times New Roman" w:cs="Times New Roman"/>
                <w:b/>
              </w:rPr>
              <w:t>Q</w:t>
            </w:r>
            <w:r w:rsidR="005469C4">
              <w:rPr>
                <w:rFonts w:ascii="Times New Roman" w:hAnsi="Times New Roman" w:cs="Times New Roman"/>
                <w:b/>
              </w:rPr>
              <w:t>6</w:t>
            </w:r>
          </w:p>
        </w:tc>
        <w:tc>
          <w:tcPr>
            <w:tcW w:w="1512" w:type="dxa"/>
            <w:vMerge w:val="restart"/>
          </w:tcPr>
          <w:p w14:paraId="11C5E06C" w14:textId="77777777" w:rsidR="005469C4" w:rsidRPr="00604906" w:rsidRDefault="005469C4" w:rsidP="00650039">
            <w:pPr>
              <w:rPr>
                <w:rFonts w:ascii="Times New Roman" w:hAnsi="Times New Roman" w:cs="Times New Roman"/>
              </w:rPr>
            </w:pPr>
          </w:p>
          <w:p w14:paraId="6F3F4F5F" w14:textId="77777777" w:rsidR="005469C4" w:rsidRPr="00604906" w:rsidRDefault="005469C4" w:rsidP="00650039">
            <w:pPr>
              <w:rPr>
                <w:rFonts w:ascii="Times New Roman" w:hAnsi="Times New Roman" w:cs="Times New Roman"/>
              </w:rPr>
            </w:pPr>
            <w:r>
              <w:rPr>
                <w:rFonts w:ascii="Times New Roman" w:hAnsi="Times New Roman" w:cs="Times New Roman"/>
              </w:rPr>
              <w:t>FEV1</w:t>
            </w:r>
            <w:del w:id="4" w:author="Hsu, Joy (CDC/ONDIEH/NCEH)" w:date="2018-02-02T13:16:00Z">
              <w:r w:rsidDel="005E12D8">
                <w:rPr>
                  <w:rFonts w:ascii="Times New Roman" w:hAnsi="Times New Roman" w:cs="Times New Roman"/>
                </w:rPr>
                <w:delText xml:space="preserve"> </w:delText>
              </w:r>
            </w:del>
            <w:r>
              <w:rPr>
                <w:rFonts w:ascii="Times New Roman" w:hAnsi="Times New Roman" w:cs="Times New Roman"/>
              </w:rPr>
              <w:t xml:space="preserve">/FVC </w:t>
            </w:r>
          </w:p>
        </w:tc>
        <w:tc>
          <w:tcPr>
            <w:tcW w:w="1305" w:type="dxa"/>
            <w:vMerge w:val="restart"/>
          </w:tcPr>
          <w:p w14:paraId="6AD4DBEE" w14:textId="77777777" w:rsidR="005469C4" w:rsidRPr="00604906" w:rsidRDefault="005469C4" w:rsidP="00650039">
            <w:pPr>
              <w:rPr>
                <w:rFonts w:ascii="Times New Roman" w:hAnsi="Times New Roman" w:cs="Times New Roman"/>
              </w:rPr>
            </w:pPr>
          </w:p>
          <w:p w14:paraId="03063360"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Pr="00604906">
              <w:rPr>
                <w:rFonts w:ascii="Times New Roman" w:hAnsi="Times New Roman" w:cs="Times New Roman"/>
              </w:rPr>
              <w:t>one answer</w:t>
            </w:r>
          </w:p>
        </w:tc>
        <w:tc>
          <w:tcPr>
            <w:tcW w:w="1854" w:type="dxa"/>
          </w:tcPr>
          <w:p w14:paraId="1FED8B5F" w14:textId="77777777" w:rsidR="005469C4" w:rsidRPr="00604906" w:rsidRDefault="005469C4" w:rsidP="00650039">
            <w:pPr>
              <w:rPr>
                <w:rFonts w:ascii="Times New Roman" w:hAnsi="Times New Roman" w:cs="Times New Roman"/>
              </w:rPr>
            </w:pPr>
          </w:p>
          <w:p w14:paraId="12DB6C38" w14:textId="77777777" w:rsidR="00B12691" w:rsidRPr="00604906" w:rsidRDefault="00B12691" w:rsidP="00B12691">
            <w:pPr>
              <w:rPr>
                <w:rFonts w:ascii="Times New Roman" w:hAnsi="Times New Roman" w:cs="Times New Roman"/>
              </w:rPr>
            </w:pPr>
            <w:r w:rsidRPr="00604906">
              <w:rPr>
                <w:rFonts w:ascii="Times New Roman" w:hAnsi="Times New Roman" w:cs="Times New Roman"/>
              </w:rPr>
              <w:t>&gt;80%</w:t>
            </w:r>
          </w:p>
          <w:p w14:paraId="1AB35BC9" w14:textId="77777777" w:rsidR="005469C4" w:rsidRPr="00604906" w:rsidRDefault="005469C4" w:rsidP="00B12691">
            <w:pPr>
              <w:rPr>
                <w:rFonts w:ascii="Times New Roman" w:hAnsi="Times New Roman" w:cs="Times New Roman"/>
              </w:rPr>
            </w:pPr>
          </w:p>
        </w:tc>
        <w:tc>
          <w:tcPr>
            <w:tcW w:w="1194" w:type="dxa"/>
          </w:tcPr>
          <w:p w14:paraId="6DD4E5FD" w14:textId="77777777" w:rsidR="005469C4" w:rsidRDefault="005469C4" w:rsidP="00650039">
            <w:pPr>
              <w:rPr>
                <w:rFonts w:ascii="Times New Roman" w:hAnsi="Times New Roman" w:cs="Times New Roman"/>
              </w:rPr>
            </w:pPr>
          </w:p>
          <w:p w14:paraId="1B880F0D" w14:textId="4C6E0446" w:rsidR="005469C4" w:rsidRDefault="00B12691" w:rsidP="00650039">
            <w:pPr>
              <w:rPr>
                <w:rFonts w:ascii="Times New Roman" w:hAnsi="Times New Roman" w:cs="Times New Roman"/>
              </w:rPr>
            </w:pPr>
            <w:r>
              <w:rPr>
                <w:rFonts w:ascii="Times New Roman" w:hAnsi="Times New Roman" w:cs="Times New Roman"/>
              </w:rPr>
              <w:t>A1</w:t>
            </w:r>
          </w:p>
        </w:tc>
        <w:tc>
          <w:tcPr>
            <w:tcW w:w="1439" w:type="dxa"/>
            <w:vMerge w:val="restart"/>
          </w:tcPr>
          <w:p w14:paraId="4DB62E2E" w14:textId="77777777" w:rsidR="005469C4" w:rsidRDefault="005469C4" w:rsidP="00650039">
            <w:pPr>
              <w:rPr>
                <w:rFonts w:ascii="Times New Roman" w:hAnsi="Times New Roman" w:cs="Times New Roman"/>
              </w:rPr>
            </w:pPr>
          </w:p>
          <w:p w14:paraId="611666FC"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Yes</w:t>
            </w:r>
          </w:p>
        </w:tc>
        <w:tc>
          <w:tcPr>
            <w:tcW w:w="1636" w:type="dxa"/>
            <w:vMerge w:val="restart"/>
          </w:tcPr>
          <w:p w14:paraId="3379CE4E" w14:textId="77777777" w:rsidR="005469C4" w:rsidRDefault="005469C4" w:rsidP="00650039">
            <w:pPr>
              <w:rPr>
                <w:rFonts w:ascii="Times New Roman" w:hAnsi="Times New Roman" w:cs="Times New Roman"/>
              </w:rPr>
            </w:pPr>
          </w:p>
          <w:p w14:paraId="62EC4A5E" w14:textId="77777777" w:rsidR="005469C4" w:rsidRDefault="005469C4" w:rsidP="00650039">
            <w:pPr>
              <w:rPr>
                <w:rFonts w:ascii="Times New Roman" w:hAnsi="Times New Roman" w:cs="Times New Roman"/>
              </w:rPr>
            </w:pPr>
            <w:r>
              <w:rPr>
                <w:rFonts w:ascii="Times New Roman" w:hAnsi="Times New Roman" w:cs="Times New Roman"/>
              </w:rPr>
              <w:t>Impairment</w:t>
            </w:r>
          </w:p>
        </w:tc>
      </w:tr>
      <w:tr w:rsidR="005469C4" w:rsidRPr="00604906" w14:paraId="4E331187" w14:textId="77777777" w:rsidTr="00650039">
        <w:trPr>
          <w:trHeight w:val="766"/>
        </w:trPr>
        <w:tc>
          <w:tcPr>
            <w:tcW w:w="1500" w:type="dxa"/>
            <w:vMerge/>
          </w:tcPr>
          <w:p w14:paraId="4CF5EB06" w14:textId="77777777" w:rsidR="005469C4" w:rsidRPr="00604906" w:rsidRDefault="005469C4" w:rsidP="00650039">
            <w:pPr>
              <w:rPr>
                <w:rFonts w:ascii="Times New Roman" w:hAnsi="Times New Roman" w:cs="Times New Roman"/>
                <w:b/>
              </w:rPr>
            </w:pPr>
          </w:p>
        </w:tc>
        <w:tc>
          <w:tcPr>
            <w:tcW w:w="1512" w:type="dxa"/>
            <w:vMerge/>
          </w:tcPr>
          <w:p w14:paraId="1146197A" w14:textId="77777777" w:rsidR="005469C4" w:rsidRPr="00604906" w:rsidRDefault="005469C4" w:rsidP="00650039">
            <w:pPr>
              <w:rPr>
                <w:rFonts w:ascii="Times New Roman" w:hAnsi="Times New Roman" w:cs="Times New Roman"/>
              </w:rPr>
            </w:pPr>
          </w:p>
        </w:tc>
        <w:tc>
          <w:tcPr>
            <w:tcW w:w="1305" w:type="dxa"/>
            <w:vMerge/>
          </w:tcPr>
          <w:p w14:paraId="494C1E0F" w14:textId="77777777" w:rsidR="005469C4" w:rsidRPr="00604906" w:rsidRDefault="005469C4" w:rsidP="00650039">
            <w:pPr>
              <w:rPr>
                <w:rFonts w:ascii="Times New Roman" w:hAnsi="Times New Roman" w:cs="Times New Roman"/>
              </w:rPr>
            </w:pPr>
          </w:p>
        </w:tc>
        <w:tc>
          <w:tcPr>
            <w:tcW w:w="1854" w:type="dxa"/>
          </w:tcPr>
          <w:p w14:paraId="0829FCE5" w14:textId="77777777" w:rsidR="005469C4" w:rsidRDefault="005469C4" w:rsidP="00650039">
            <w:pPr>
              <w:rPr>
                <w:rFonts w:ascii="Times New Roman" w:hAnsi="Times New Roman" w:cs="Times New Roman"/>
              </w:rPr>
            </w:pPr>
          </w:p>
          <w:p w14:paraId="4DD78FB1"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75-80%</w:t>
            </w:r>
          </w:p>
        </w:tc>
        <w:tc>
          <w:tcPr>
            <w:tcW w:w="1194" w:type="dxa"/>
          </w:tcPr>
          <w:p w14:paraId="61B06379" w14:textId="77777777" w:rsidR="005469C4" w:rsidRDefault="005469C4" w:rsidP="00650039">
            <w:pPr>
              <w:rPr>
                <w:rFonts w:ascii="Times New Roman" w:hAnsi="Times New Roman" w:cs="Times New Roman"/>
              </w:rPr>
            </w:pPr>
          </w:p>
          <w:p w14:paraId="46E5018F" w14:textId="77777777" w:rsidR="005469C4" w:rsidRPr="00604906" w:rsidRDefault="005469C4" w:rsidP="00650039">
            <w:pPr>
              <w:rPr>
                <w:rFonts w:ascii="Times New Roman" w:hAnsi="Times New Roman" w:cs="Times New Roman"/>
              </w:rPr>
            </w:pPr>
            <w:r>
              <w:rPr>
                <w:rFonts w:ascii="Times New Roman" w:hAnsi="Times New Roman" w:cs="Times New Roman"/>
              </w:rPr>
              <w:t>A2</w:t>
            </w:r>
          </w:p>
        </w:tc>
        <w:tc>
          <w:tcPr>
            <w:tcW w:w="1439" w:type="dxa"/>
            <w:vMerge/>
          </w:tcPr>
          <w:p w14:paraId="5A79944D" w14:textId="77777777" w:rsidR="005469C4" w:rsidRPr="00604906" w:rsidRDefault="005469C4" w:rsidP="00650039">
            <w:pPr>
              <w:rPr>
                <w:rFonts w:ascii="Times New Roman" w:hAnsi="Times New Roman" w:cs="Times New Roman"/>
              </w:rPr>
            </w:pPr>
          </w:p>
        </w:tc>
        <w:tc>
          <w:tcPr>
            <w:tcW w:w="1636" w:type="dxa"/>
            <w:vMerge/>
          </w:tcPr>
          <w:p w14:paraId="053B4783" w14:textId="77777777" w:rsidR="005469C4" w:rsidRPr="00604906" w:rsidRDefault="005469C4" w:rsidP="00650039">
            <w:pPr>
              <w:rPr>
                <w:rFonts w:ascii="Times New Roman" w:hAnsi="Times New Roman" w:cs="Times New Roman"/>
              </w:rPr>
            </w:pPr>
          </w:p>
        </w:tc>
      </w:tr>
      <w:tr w:rsidR="005469C4" w:rsidRPr="00604906" w14:paraId="18288943" w14:textId="77777777" w:rsidTr="00650039">
        <w:trPr>
          <w:trHeight w:val="630"/>
        </w:trPr>
        <w:tc>
          <w:tcPr>
            <w:tcW w:w="1500" w:type="dxa"/>
            <w:vMerge/>
          </w:tcPr>
          <w:p w14:paraId="183456F1" w14:textId="77777777" w:rsidR="005469C4" w:rsidRPr="00604906" w:rsidRDefault="005469C4" w:rsidP="00650039">
            <w:pPr>
              <w:rPr>
                <w:rFonts w:ascii="Times New Roman" w:hAnsi="Times New Roman" w:cs="Times New Roman"/>
                <w:b/>
              </w:rPr>
            </w:pPr>
          </w:p>
        </w:tc>
        <w:tc>
          <w:tcPr>
            <w:tcW w:w="1512" w:type="dxa"/>
            <w:vMerge/>
          </w:tcPr>
          <w:p w14:paraId="2AF8086F" w14:textId="77777777" w:rsidR="005469C4" w:rsidRPr="00604906" w:rsidRDefault="005469C4" w:rsidP="00650039">
            <w:pPr>
              <w:rPr>
                <w:rFonts w:ascii="Times New Roman" w:hAnsi="Times New Roman" w:cs="Times New Roman"/>
              </w:rPr>
            </w:pPr>
          </w:p>
        </w:tc>
        <w:tc>
          <w:tcPr>
            <w:tcW w:w="1305" w:type="dxa"/>
            <w:vMerge/>
          </w:tcPr>
          <w:p w14:paraId="08685C99" w14:textId="77777777" w:rsidR="005469C4" w:rsidRPr="00604906" w:rsidRDefault="005469C4" w:rsidP="00650039">
            <w:pPr>
              <w:rPr>
                <w:rFonts w:ascii="Times New Roman" w:hAnsi="Times New Roman" w:cs="Times New Roman"/>
              </w:rPr>
            </w:pPr>
          </w:p>
        </w:tc>
        <w:tc>
          <w:tcPr>
            <w:tcW w:w="1854" w:type="dxa"/>
          </w:tcPr>
          <w:p w14:paraId="52EFBA51" w14:textId="77777777" w:rsidR="00B12691" w:rsidRDefault="00B12691" w:rsidP="00B12691">
            <w:pPr>
              <w:rPr>
                <w:rFonts w:ascii="Times New Roman" w:hAnsi="Times New Roman" w:cs="Times New Roman"/>
              </w:rPr>
            </w:pPr>
          </w:p>
          <w:p w14:paraId="12368B0A" w14:textId="5180BD6C" w:rsidR="00B12691" w:rsidRDefault="00B12691" w:rsidP="00B12691">
            <w:pPr>
              <w:rPr>
                <w:rFonts w:ascii="Times New Roman" w:hAnsi="Times New Roman" w:cs="Times New Roman"/>
              </w:rPr>
            </w:pPr>
            <w:r w:rsidRPr="00604906">
              <w:rPr>
                <w:rFonts w:ascii="Times New Roman" w:hAnsi="Times New Roman" w:cs="Times New Roman"/>
              </w:rPr>
              <w:t>&lt;</w:t>
            </w:r>
            <w:r>
              <w:rPr>
                <w:rFonts w:ascii="Times New Roman" w:hAnsi="Times New Roman" w:cs="Times New Roman"/>
              </w:rPr>
              <w:t xml:space="preserve"> </w:t>
            </w:r>
            <w:r w:rsidRPr="00604906">
              <w:rPr>
                <w:rFonts w:ascii="Times New Roman" w:hAnsi="Times New Roman" w:cs="Times New Roman"/>
              </w:rPr>
              <w:t xml:space="preserve">75% </w:t>
            </w:r>
          </w:p>
          <w:p w14:paraId="47FA5BF1" w14:textId="77777777" w:rsidR="005469C4" w:rsidRPr="00604906" w:rsidRDefault="005469C4" w:rsidP="00B12691">
            <w:pPr>
              <w:rPr>
                <w:rFonts w:ascii="Times New Roman" w:hAnsi="Times New Roman" w:cs="Times New Roman"/>
              </w:rPr>
            </w:pPr>
          </w:p>
        </w:tc>
        <w:tc>
          <w:tcPr>
            <w:tcW w:w="1194" w:type="dxa"/>
          </w:tcPr>
          <w:p w14:paraId="6AA602B7" w14:textId="77777777" w:rsidR="005469C4" w:rsidRDefault="005469C4" w:rsidP="00650039">
            <w:pPr>
              <w:rPr>
                <w:rFonts w:ascii="Times New Roman" w:hAnsi="Times New Roman" w:cs="Times New Roman"/>
              </w:rPr>
            </w:pPr>
          </w:p>
          <w:p w14:paraId="7DC32255" w14:textId="10B46D18" w:rsidR="005469C4" w:rsidRPr="00604906" w:rsidRDefault="005469C4" w:rsidP="00456009">
            <w:pPr>
              <w:rPr>
                <w:rFonts w:ascii="Times New Roman" w:hAnsi="Times New Roman" w:cs="Times New Roman"/>
              </w:rPr>
            </w:pPr>
            <w:r>
              <w:rPr>
                <w:rFonts w:ascii="Times New Roman" w:hAnsi="Times New Roman" w:cs="Times New Roman"/>
              </w:rPr>
              <w:t>A</w:t>
            </w:r>
            <w:r w:rsidR="00B12691">
              <w:rPr>
                <w:rFonts w:ascii="Times New Roman" w:hAnsi="Times New Roman" w:cs="Times New Roman"/>
              </w:rPr>
              <w:t>3</w:t>
            </w:r>
          </w:p>
        </w:tc>
        <w:tc>
          <w:tcPr>
            <w:tcW w:w="1439" w:type="dxa"/>
            <w:vMerge/>
          </w:tcPr>
          <w:p w14:paraId="420920BF" w14:textId="77777777" w:rsidR="005469C4" w:rsidRPr="00604906" w:rsidRDefault="005469C4" w:rsidP="00650039">
            <w:pPr>
              <w:rPr>
                <w:rFonts w:ascii="Times New Roman" w:hAnsi="Times New Roman" w:cs="Times New Roman"/>
              </w:rPr>
            </w:pPr>
          </w:p>
        </w:tc>
        <w:tc>
          <w:tcPr>
            <w:tcW w:w="1636" w:type="dxa"/>
            <w:vMerge/>
          </w:tcPr>
          <w:p w14:paraId="733A219D" w14:textId="77777777" w:rsidR="005469C4" w:rsidRPr="00604906" w:rsidRDefault="005469C4" w:rsidP="00650039">
            <w:pPr>
              <w:rPr>
                <w:rFonts w:ascii="Times New Roman" w:hAnsi="Times New Roman" w:cs="Times New Roman"/>
              </w:rPr>
            </w:pPr>
          </w:p>
        </w:tc>
      </w:tr>
      <w:tr w:rsidR="005469C4" w:rsidRPr="00604906" w14:paraId="3BC8E728" w14:textId="77777777" w:rsidTr="00650039">
        <w:trPr>
          <w:trHeight w:val="630"/>
        </w:trPr>
        <w:tc>
          <w:tcPr>
            <w:tcW w:w="1500" w:type="dxa"/>
            <w:vMerge/>
          </w:tcPr>
          <w:p w14:paraId="66268151" w14:textId="77777777" w:rsidR="005469C4" w:rsidRPr="00604906" w:rsidRDefault="005469C4" w:rsidP="00650039">
            <w:pPr>
              <w:rPr>
                <w:rFonts w:ascii="Times New Roman" w:hAnsi="Times New Roman" w:cs="Times New Roman"/>
                <w:b/>
              </w:rPr>
            </w:pPr>
          </w:p>
        </w:tc>
        <w:tc>
          <w:tcPr>
            <w:tcW w:w="1512" w:type="dxa"/>
            <w:vMerge/>
          </w:tcPr>
          <w:p w14:paraId="6E3BE02F" w14:textId="77777777" w:rsidR="005469C4" w:rsidRPr="00604906" w:rsidRDefault="005469C4" w:rsidP="00650039">
            <w:pPr>
              <w:rPr>
                <w:rFonts w:ascii="Times New Roman" w:hAnsi="Times New Roman" w:cs="Times New Roman"/>
              </w:rPr>
            </w:pPr>
          </w:p>
        </w:tc>
        <w:tc>
          <w:tcPr>
            <w:tcW w:w="1305" w:type="dxa"/>
            <w:vMerge/>
          </w:tcPr>
          <w:p w14:paraId="0A144A29" w14:textId="77777777" w:rsidR="005469C4" w:rsidRPr="00604906" w:rsidRDefault="005469C4" w:rsidP="00650039">
            <w:pPr>
              <w:rPr>
                <w:rFonts w:ascii="Times New Roman" w:hAnsi="Times New Roman" w:cs="Times New Roman"/>
              </w:rPr>
            </w:pPr>
          </w:p>
        </w:tc>
        <w:tc>
          <w:tcPr>
            <w:tcW w:w="1854" w:type="dxa"/>
          </w:tcPr>
          <w:p w14:paraId="476DCDB4" w14:textId="77777777" w:rsidR="005469C4" w:rsidRDefault="005469C4" w:rsidP="00650039">
            <w:pPr>
              <w:rPr>
                <w:rFonts w:ascii="Times New Roman" w:hAnsi="Times New Roman" w:cs="Times New Roman"/>
              </w:rPr>
            </w:pPr>
          </w:p>
          <w:p w14:paraId="5A793ED1" w14:textId="77777777" w:rsidR="005469C4" w:rsidRPr="00604906" w:rsidRDefault="005469C4" w:rsidP="00650039">
            <w:pPr>
              <w:rPr>
                <w:rFonts w:ascii="Times New Roman" w:hAnsi="Times New Roman" w:cs="Times New Roman"/>
              </w:rPr>
            </w:pPr>
            <w:r>
              <w:rPr>
                <w:rFonts w:ascii="Times New Roman" w:hAnsi="Times New Roman" w:cs="Times New Roman"/>
              </w:rPr>
              <w:t>Not available</w:t>
            </w:r>
          </w:p>
        </w:tc>
        <w:tc>
          <w:tcPr>
            <w:tcW w:w="1194" w:type="dxa"/>
          </w:tcPr>
          <w:p w14:paraId="786BBC40" w14:textId="77777777" w:rsidR="005469C4" w:rsidRDefault="005469C4" w:rsidP="00650039">
            <w:pPr>
              <w:rPr>
                <w:rFonts w:ascii="Times New Roman" w:hAnsi="Times New Roman" w:cs="Times New Roman"/>
              </w:rPr>
            </w:pPr>
          </w:p>
          <w:p w14:paraId="5821EBC5" w14:textId="77777777" w:rsidR="005469C4" w:rsidRPr="00604906" w:rsidRDefault="005469C4" w:rsidP="00650039">
            <w:pPr>
              <w:rPr>
                <w:rFonts w:ascii="Times New Roman" w:hAnsi="Times New Roman" w:cs="Times New Roman"/>
              </w:rPr>
            </w:pPr>
            <w:r>
              <w:rPr>
                <w:rFonts w:ascii="Times New Roman" w:hAnsi="Times New Roman" w:cs="Times New Roman"/>
              </w:rPr>
              <w:t>A4</w:t>
            </w:r>
          </w:p>
        </w:tc>
        <w:tc>
          <w:tcPr>
            <w:tcW w:w="1439" w:type="dxa"/>
            <w:vMerge/>
          </w:tcPr>
          <w:p w14:paraId="285EBC9C" w14:textId="77777777" w:rsidR="005469C4" w:rsidRPr="00604906" w:rsidRDefault="005469C4" w:rsidP="00650039">
            <w:pPr>
              <w:rPr>
                <w:rFonts w:ascii="Times New Roman" w:hAnsi="Times New Roman" w:cs="Times New Roman"/>
              </w:rPr>
            </w:pPr>
          </w:p>
        </w:tc>
        <w:tc>
          <w:tcPr>
            <w:tcW w:w="1636" w:type="dxa"/>
            <w:vMerge/>
          </w:tcPr>
          <w:p w14:paraId="5576708E" w14:textId="77777777" w:rsidR="005469C4" w:rsidRPr="00604906" w:rsidRDefault="005469C4" w:rsidP="00650039">
            <w:pPr>
              <w:rPr>
                <w:rFonts w:ascii="Times New Roman" w:hAnsi="Times New Roman" w:cs="Times New Roman"/>
              </w:rPr>
            </w:pPr>
          </w:p>
        </w:tc>
      </w:tr>
      <w:tr w:rsidR="005469C4" w:rsidRPr="00604906" w14:paraId="7CFDCD83" w14:textId="77777777" w:rsidTr="00650039">
        <w:trPr>
          <w:trHeight w:val="737"/>
        </w:trPr>
        <w:tc>
          <w:tcPr>
            <w:tcW w:w="1500" w:type="dxa"/>
            <w:vMerge w:val="restart"/>
          </w:tcPr>
          <w:p w14:paraId="2558AEC4" w14:textId="77777777" w:rsidR="005469C4" w:rsidRPr="00604906" w:rsidRDefault="005469C4" w:rsidP="00650039">
            <w:pPr>
              <w:rPr>
                <w:rFonts w:ascii="Times New Roman" w:hAnsi="Times New Roman" w:cs="Times New Roman"/>
                <w:b/>
              </w:rPr>
            </w:pPr>
          </w:p>
          <w:p w14:paraId="563568BF" w14:textId="526B5B3A" w:rsidR="005469C4" w:rsidRPr="00604906" w:rsidRDefault="00BA32FA" w:rsidP="00650039">
            <w:pPr>
              <w:rPr>
                <w:rFonts w:ascii="Times New Roman" w:hAnsi="Times New Roman" w:cs="Times New Roman"/>
                <w:b/>
              </w:rPr>
            </w:pPr>
            <w:r>
              <w:rPr>
                <w:rFonts w:ascii="Times New Roman" w:hAnsi="Times New Roman" w:cs="Times New Roman"/>
                <w:b/>
              </w:rPr>
              <w:t>Q</w:t>
            </w:r>
            <w:r w:rsidR="005469C4">
              <w:rPr>
                <w:rFonts w:ascii="Times New Roman" w:hAnsi="Times New Roman" w:cs="Times New Roman"/>
                <w:b/>
              </w:rPr>
              <w:t>7</w:t>
            </w:r>
          </w:p>
        </w:tc>
        <w:tc>
          <w:tcPr>
            <w:tcW w:w="1512" w:type="dxa"/>
            <w:vMerge w:val="restart"/>
          </w:tcPr>
          <w:p w14:paraId="5A005588" w14:textId="77777777" w:rsidR="005469C4" w:rsidRPr="00604906" w:rsidRDefault="005469C4" w:rsidP="00650039">
            <w:pPr>
              <w:rPr>
                <w:rFonts w:ascii="Times New Roman" w:hAnsi="Times New Roman" w:cs="Times New Roman"/>
              </w:rPr>
            </w:pPr>
          </w:p>
          <w:p w14:paraId="59DE1CB2" w14:textId="77777777" w:rsidR="005469C4" w:rsidRPr="00604906" w:rsidRDefault="005469C4" w:rsidP="00650039">
            <w:pPr>
              <w:rPr>
                <w:rFonts w:ascii="Times New Roman" w:hAnsi="Times New Roman" w:cs="Times New Roman"/>
              </w:rPr>
            </w:pPr>
            <w:r>
              <w:rPr>
                <w:rFonts w:ascii="Times New Roman" w:hAnsi="Times New Roman" w:cs="Times New Roman"/>
              </w:rPr>
              <w:t>E</w:t>
            </w:r>
            <w:r w:rsidRPr="00604906">
              <w:rPr>
                <w:rFonts w:ascii="Times New Roman" w:hAnsi="Times New Roman" w:cs="Times New Roman"/>
              </w:rPr>
              <w:t xml:space="preserve">xacerbations requiring oral systemic corticosteroids </w:t>
            </w:r>
          </w:p>
        </w:tc>
        <w:tc>
          <w:tcPr>
            <w:tcW w:w="1305" w:type="dxa"/>
            <w:vMerge w:val="restart"/>
          </w:tcPr>
          <w:p w14:paraId="38FFADC9" w14:textId="77777777" w:rsidR="005469C4" w:rsidRDefault="005469C4" w:rsidP="00650039">
            <w:pPr>
              <w:rPr>
                <w:rFonts w:ascii="Times New Roman" w:hAnsi="Times New Roman" w:cs="Times New Roman"/>
              </w:rPr>
            </w:pPr>
          </w:p>
          <w:p w14:paraId="43BAB8AF" w14:textId="77777777" w:rsidR="005469C4" w:rsidRPr="00604906" w:rsidRDefault="005469C4"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4" w:type="dxa"/>
          </w:tcPr>
          <w:p w14:paraId="6D4BE20B" w14:textId="77777777" w:rsidR="005469C4" w:rsidRDefault="005469C4" w:rsidP="00650039">
            <w:pPr>
              <w:rPr>
                <w:rFonts w:ascii="Times New Roman" w:hAnsi="Times New Roman" w:cs="Times New Roman"/>
              </w:rPr>
            </w:pPr>
          </w:p>
          <w:p w14:paraId="132BC359" w14:textId="05273133" w:rsidR="005469C4" w:rsidRPr="00604906" w:rsidRDefault="005469C4" w:rsidP="00B34FD8">
            <w:pPr>
              <w:rPr>
                <w:rFonts w:ascii="Times New Roman" w:hAnsi="Times New Roman" w:cs="Times New Roman"/>
              </w:rPr>
            </w:pPr>
            <w:r w:rsidRPr="00604906">
              <w:rPr>
                <w:rFonts w:ascii="Times New Roman" w:hAnsi="Times New Roman" w:cs="Times New Roman"/>
              </w:rPr>
              <w:t>0-1 /year</w:t>
            </w:r>
          </w:p>
        </w:tc>
        <w:tc>
          <w:tcPr>
            <w:tcW w:w="1194" w:type="dxa"/>
          </w:tcPr>
          <w:p w14:paraId="10F1F0D8" w14:textId="77777777" w:rsidR="005469C4" w:rsidRDefault="005469C4" w:rsidP="00650039">
            <w:pPr>
              <w:rPr>
                <w:rFonts w:ascii="Times New Roman" w:hAnsi="Times New Roman" w:cs="Times New Roman"/>
                <w:color w:val="FF0000"/>
              </w:rPr>
            </w:pPr>
          </w:p>
          <w:p w14:paraId="2CB15B32" w14:textId="77777777" w:rsidR="005469C4" w:rsidRDefault="005469C4" w:rsidP="00650039">
            <w:pPr>
              <w:rPr>
                <w:rFonts w:ascii="Times New Roman" w:hAnsi="Times New Roman" w:cs="Times New Roman"/>
                <w:color w:val="FF0000"/>
              </w:rPr>
            </w:pPr>
            <w:r w:rsidRPr="006D3497">
              <w:rPr>
                <w:rFonts w:ascii="Times New Roman" w:hAnsi="Times New Roman" w:cs="Times New Roman"/>
                <w:color w:val="000000" w:themeColor="text1"/>
              </w:rPr>
              <w:t>A1</w:t>
            </w:r>
          </w:p>
        </w:tc>
        <w:tc>
          <w:tcPr>
            <w:tcW w:w="1439" w:type="dxa"/>
            <w:vMerge w:val="restart"/>
          </w:tcPr>
          <w:p w14:paraId="2B046701" w14:textId="77777777" w:rsidR="005469C4" w:rsidRDefault="005469C4" w:rsidP="00650039">
            <w:pPr>
              <w:rPr>
                <w:rFonts w:ascii="Times New Roman" w:hAnsi="Times New Roman" w:cs="Times New Roman"/>
                <w:color w:val="FF0000"/>
              </w:rPr>
            </w:pPr>
          </w:p>
          <w:p w14:paraId="62F06309" w14:textId="77777777" w:rsidR="005469C4" w:rsidRPr="00604906" w:rsidRDefault="005469C4" w:rsidP="00650039">
            <w:pPr>
              <w:rPr>
                <w:rFonts w:ascii="Times New Roman" w:hAnsi="Times New Roman" w:cs="Times New Roman"/>
              </w:rPr>
            </w:pPr>
            <w:r w:rsidRPr="00E30B2C">
              <w:rPr>
                <w:rFonts w:ascii="Times New Roman" w:hAnsi="Times New Roman" w:cs="Times New Roman"/>
                <w:color w:val="000000" w:themeColor="text1"/>
              </w:rPr>
              <w:t>Yes</w:t>
            </w:r>
          </w:p>
        </w:tc>
        <w:tc>
          <w:tcPr>
            <w:tcW w:w="1636" w:type="dxa"/>
            <w:vMerge w:val="restart"/>
          </w:tcPr>
          <w:p w14:paraId="3B1429A9" w14:textId="77777777" w:rsidR="005469C4" w:rsidRDefault="005469C4" w:rsidP="00650039">
            <w:pPr>
              <w:rPr>
                <w:rFonts w:ascii="Times New Roman" w:hAnsi="Times New Roman" w:cs="Times New Roman"/>
                <w:color w:val="FF0000"/>
              </w:rPr>
            </w:pPr>
          </w:p>
          <w:p w14:paraId="0F8F069F" w14:textId="77777777" w:rsidR="005469C4" w:rsidRDefault="005469C4" w:rsidP="00650039">
            <w:pPr>
              <w:rPr>
                <w:rFonts w:ascii="Times New Roman" w:hAnsi="Times New Roman" w:cs="Times New Roman"/>
                <w:color w:val="FF0000"/>
              </w:rPr>
            </w:pPr>
            <w:r w:rsidRPr="006D3497">
              <w:rPr>
                <w:rFonts w:ascii="Times New Roman" w:hAnsi="Times New Roman" w:cs="Times New Roman"/>
                <w:color w:val="000000" w:themeColor="text1"/>
              </w:rPr>
              <w:t>Risk</w:t>
            </w:r>
          </w:p>
        </w:tc>
      </w:tr>
      <w:tr w:rsidR="005469C4" w:rsidRPr="00604906" w14:paraId="6247C228" w14:textId="77777777" w:rsidTr="00650039">
        <w:trPr>
          <w:trHeight w:val="96"/>
        </w:trPr>
        <w:tc>
          <w:tcPr>
            <w:tcW w:w="1500" w:type="dxa"/>
            <w:vMerge/>
          </w:tcPr>
          <w:p w14:paraId="2FC20CEF" w14:textId="77777777" w:rsidR="005469C4" w:rsidRPr="00604906" w:rsidRDefault="005469C4" w:rsidP="00650039">
            <w:pPr>
              <w:rPr>
                <w:rFonts w:ascii="Times New Roman" w:hAnsi="Times New Roman" w:cs="Times New Roman"/>
                <w:b/>
              </w:rPr>
            </w:pPr>
          </w:p>
        </w:tc>
        <w:tc>
          <w:tcPr>
            <w:tcW w:w="1512" w:type="dxa"/>
            <w:vMerge/>
          </w:tcPr>
          <w:p w14:paraId="4276E77E" w14:textId="77777777" w:rsidR="005469C4" w:rsidRPr="00604906" w:rsidRDefault="005469C4" w:rsidP="00650039">
            <w:pPr>
              <w:rPr>
                <w:rFonts w:ascii="Times New Roman" w:hAnsi="Times New Roman" w:cs="Times New Roman"/>
              </w:rPr>
            </w:pPr>
          </w:p>
        </w:tc>
        <w:tc>
          <w:tcPr>
            <w:tcW w:w="1305" w:type="dxa"/>
            <w:vMerge/>
          </w:tcPr>
          <w:p w14:paraId="669BAF3A" w14:textId="77777777" w:rsidR="005469C4" w:rsidRPr="00604906" w:rsidRDefault="005469C4" w:rsidP="00650039">
            <w:pPr>
              <w:rPr>
                <w:rFonts w:ascii="Times New Roman" w:hAnsi="Times New Roman" w:cs="Times New Roman"/>
              </w:rPr>
            </w:pPr>
          </w:p>
        </w:tc>
        <w:tc>
          <w:tcPr>
            <w:tcW w:w="1854" w:type="dxa"/>
          </w:tcPr>
          <w:p w14:paraId="7D9E37D5" w14:textId="77777777" w:rsidR="005469C4" w:rsidRDefault="005469C4" w:rsidP="00650039">
            <w:pPr>
              <w:rPr>
                <w:rFonts w:ascii="Times New Roman" w:hAnsi="Times New Roman" w:cs="Times New Roman"/>
              </w:rPr>
            </w:pPr>
          </w:p>
          <w:p w14:paraId="39D0D892" w14:textId="4B97284D" w:rsidR="005469C4" w:rsidRPr="00604906" w:rsidRDefault="005469C4" w:rsidP="00650039">
            <w:pPr>
              <w:rPr>
                <w:rFonts w:ascii="Times New Roman" w:hAnsi="Times New Roman" w:cs="Times New Roman"/>
              </w:rPr>
            </w:pPr>
            <w:r w:rsidRPr="00604906">
              <w:rPr>
                <w:rFonts w:ascii="Times New Roman" w:hAnsi="Times New Roman" w:cs="Times New Roman"/>
              </w:rPr>
              <w:t>≥ 2  / year</w:t>
            </w:r>
          </w:p>
          <w:p w14:paraId="1C112BFD" w14:textId="77777777" w:rsidR="005469C4" w:rsidRPr="00604906" w:rsidRDefault="005469C4" w:rsidP="00650039">
            <w:pPr>
              <w:rPr>
                <w:rFonts w:ascii="Times New Roman" w:hAnsi="Times New Roman" w:cs="Times New Roman"/>
              </w:rPr>
            </w:pPr>
          </w:p>
          <w:p w14:paraId="59D13F4F" w14:textId="77777777" w:rsidR="005469C4" w:rsidRPr="00604906" w:rsidRDefault="005469C4" w:rsidP="00650039">
            <w:pPr>
              <w:rPr>
                <w:rFonts w:ascii="Times New Roman" w:hAnsi="Times New Roman" w:cs="Times New Roman"/>
              </w:rPr>
            </w:pPr>
          </w:p>
        </w:tc>
        <w:tc>
          <w:tcPr>
            <w:tcW w:w="1194" w:type="dxa"/>
          </w:tcPr>
          <w:p w14:paraId="4B768E98" w14:textId="77777777" w:rsidR="005469C4" w:rsidRDefault="005469C4" w:rsidP="00650039">
            <w:pPr>
              <w:rPr>
                <w:rFonts w:ascii="Times New Roman" w:hAnsi="Times New Roman" w:cs="Times New Roman"/>
              </w:rPr>
            </w:pPr>
          </w:p>
          <w:p w14:paraId="1E492F58" w14:textId="77777777" w:rsidR="005469C4" w:rsidRPr="00604906" w:rsidRDefault="005469C4" w:rsidP="00650039">
            <w:pPr>
              <w:rPr>
                <w:rFonts w:ascii="Times New Roman" w:hAnsi="Times New Roman" w:cs="Times New Roman"/>
              </w:rPr>
            </w:pPr>
            <w:r>
              <w:rPr>
                <w:rFonts w:ascii="Times New Roman" w:hAnsi="Times New Roman" w:cs="Times New Roman"/>
              </w:rPr>
              <w:t>A2</w:t>
            </w:r>
          </w:p>
        </w:tc>
        <w:tc>
          <w:tcPr>
            <w:tcW w:w="1439" w:type="dxa"/>
            <w:vMerge/>
          </w:tcPr>
          <w:p w14:paraId="78A9F970" w14:textId="77777777" w:rsidR="005469C4" w:rsidRPr="00604906" w:rsidRDefault="005469C4" w:rsidP="00650039">
            <w:pPr>
              <w:rPr>
                <w:rFonts w:ascii="Times New Roman" w:hAnsi="Times New Roman" w:cs="Times New Roman"/>
              </w:rPr>
            </w:pPr>
          </w:p>
        </w:tc>
        <w:tc>
          <w:tcPr>
            <w:tcW w:w="1636" w:type="dxa"/>
            <w:vMerge/>
          </w:tcPr>
          <w:p w14:paraId="2BD33FEA" w14:textId="77777777" w:rsidR="005469C4" w:rsidRPr="00604906" w:rsidRDefault="005469C4" w:rsidP="00650039">
            <w:pPr>
              <w:rPr>
                <w:rFonts w:ascii="Times New Roman" w:hAnsi="Times New Roman" w:cs="Times New Roman"/>
              </w:rPr>
            </w:pPr>
          </w:p>
        </w:tc>
      </w:tr>
    </w:tbl>
    <w:p w14:paraId="75F063AD" w14:textId="77777777" w:rsidR="005469C4" w:rsidRDefault="005469C4" w:rsidP="005469C4">
      <w:pPr>
        <w:rPr>
          <w:rFonts w:ascii="Times New Roman" w:hAnsi="Times New Roman" w:cs="Times New Roman"/>
          <w:b/>
        </w:rPr>
      </w:pPr>
    </w:p>
    <w:p w14:paraId="00F1E359" w14:textId="77777777" w:rsidR="00B34FD8" w:rsidRPr="00E817B8" w:rsidRDefault="00B34FD8" w:rsidP="00B34FD8">
      <w:pPr>
        <w:pStyle w:val="ListParagraph"/>
        <w:rPr>
          <w:rFonts w:ascii="Times New Roman" w:hAnsi="Times New Roman" w:cs="Times New Roman"/>
          <w:u w:val="single"/>
        </w:rPr>
      </w:pPr>
    </w:p>
    <w:p w14:paraId="5AAB8AD9" w14:textId="77777777" w:rsidR="00B34FD8" w:rsidRDefault="00B34FD8" w:rsidP="00B34FD8">
      <w:pPr>
        <w:pStyle w:val="ListParagraph"/>
        <w:rPr>
          <w:rFonts w:ascii="Times New Roman" w:hAnsi="Times New Roman" w:cs="Times New Roman"/>
          <w:b/>
        </w:rPr>
      </w:pPr>
    </w:p>
    <w:p w14:paraId="6B7D5BE1" w14:textId="7C27332E" w:rsidR="00705CEF" w:rsidRDefault="00705CEF" w:rsidP="00705CEF">
      <w:pPr>
        <w:pStyle w:val="ListParagraph"/>
        <w:numPr>
          <w:ilvl w:val="0"/>
          <w:numId w:val="23"/>
        </w:numPr>
        <w:rPr>
          <w:rFonts w:ascii="Times New Roman" w:hAnsi="Times New Roman" w:cs="Times New Roman"/>
          <w:b/>
          <w:u w:val="single"/>
        </w:rPr>
      </w:pPr>
      <w:r w:rsidRPr="00930747">
        <w:rPr>
          <w:rFonts w:ascii="Times New Roman" w:hAnsi="Times New Roman" w:cs="Times New Roman"/>
          <w:b/>
          <w:u w:val="single"/>
        </w:rPr>
        <w:t>WORKFLOW</w:t>
      </w:r>
      <w:r>
        <w:rPr>
          <w:rFonts w:ascii="Times New Roman" w:hAnsi="Times New Roman" w:cs="Times New Roman"/>
          <w:b/>
          <w:u w:val="single"/>
        </w:rPr>
        <w:t xml:space="preserve"> TO FOLLOW TO ASSESS THE ASTHMA CONTROL</w:t>
      </w:r>
      <w:r w:rsidR="00BE6299">
        <w:rPr>
          <w:rFonts w:ascii="Times New Roman" w:hAnsi="Times New Roman" w:cs="Times New Roman"/>
          <w:b/>
          <w:u w:val="single"/>
        </w:rPr>
        <w:t xml:space="preserve"> LEVEL</w:t>
      </w:r>
    </w:p>
    <w:p w14:paraId="433AC0F2" w14:textId="77777777" w:rsidR="00705CEF" w:rsidRDefault="00705CEF" w:rsidP="00705CEF">
      <w:pPr>
        <w:pStyle w:val="ListParagraph"/>
        <w:rPr>
          <w:rFonts w:ascii="Times New Roman" w:hAnsi="Times New Roman" w:cs="Times New Roman"/>
        </w:rPr>
      </w:pPr>
    </w:p>
    <w:p w14:paraId="4008E7A5" w14:textId="1C6166FD" w:rsidR="00705CEF" w:rsidRDefault="00705CEF" w:rsidP="00705CEF">
      <w:pPr>
        <w:pStyle w:val="ListParagraph"/>
        <w:rPr>
          <w:rFonts w:ascii="Times New Roman" w:hAnsi="Times New Roman" w:cs="Times New Roman"/>
        </w:rPr>
      </w:pPr>
      <w:r w:rsidRPr="00930747">
        <w:rPr>
          <w:rFonts w:ascii="Times New Roman" w:hAnsi="Times New Roman" w:cs="Times New Roman"/>
        </w:rPr>
        <w:lastRenderedPageBreak/>
        <w:t xml:space="preserve">Please refer to the </w:t>
      </w:r>
      <w:r>
        <w:rPr>
          <w:rFonts w:ascii="Times New Roman" w:hAnsi="Times New Roman" w:cs="Times New Roman"/>
        </w:rPr>
        <w:t>1</w:t>
      </w:r>
      <w:r w:rsidR="00CB4533">
        <w:rPr>
          <w:rFonts w:ascii="Times New Roman" w:hAnsi="Times New Roman" w:cs="Times New Roman"/>
        </w:rPr>
        <w:t>-</w:t>
      </w:r>
      <w:r>
        <w:rPr>
          <w:rFonts w:ascii="Times New Roman" w:hAnsi="Times New Roman" w:cs="Times New Roman"/>
        </w:rPr>
        <w:t>page document (</w:t>
      </w:r>
      <w:r w:rsidR="008C01A5">
        <w:rPr>
          <w:rFonts w:ascii="Times New Roman" w:hAnsi="Times New Roman" w:cs="Times New Roman"/>
        </w:rPr>
        <w:t>Figure 4-3b on</w:t>
      </w:r>
      <w:r w:rsidR="00A0168B">
        <w:rPr>
          <w:rFonts w:ascii="Times New Roman" w:hAnsi="Times New Roman" w:cs="Times New Roman"/>
        </w:rPr>
        <w:t xml:space="preserve"> page 310</w:t>
      </w:r>
      <w:r>
        <w:rPr>
          <w:rFonts w:ascii="Times New Roman" w:hAnsi="Times New Roman" w:cs="Times New Roman"/>
        </w:rPr>
        <w:t>) taken from the E</w:t>
      </w:r>
      <w:r w:rsidRPr="00E817B8">
        <w:rPr>
          <w:rFonts w:ascii="Times New Roman" w:hAnsi="Times New Roman" w:cs="Times New Roman"/>
        </w:rPr>
        <w:t>P</w:t>
      </w:r>
      <w:r>
        <w:rPr>
          <w:rFonts w:ascii="Times New Roman" w:hAnsi="Times New Roman" w:cs="Times New Roman"/>
        </w:rPr>
        <w:t>R</w:t>
      </w:r>
      <w:r w:rsidRPr="00E817B8">
        <w:rPr>
          <w:rFonts w:ascii="Times New Roman" w:hAnsi="Times New Roman" w:cs="Times New Roman"/>
        </w:rPr>
        <w:t>-3</w:t>
      </w:r>
      <w:r>
        <w:rPr>
          <w:rFonts w:ascii="Times New Roman" w:hAnsi="Times New Roman" w:cs="Times New Roman"/>
        </w:rPr>
        <w:t xml:space="preserve"> guidelines and sent along with this document to know the conditions under which the asthma control level  for children age </w:t>
      </w:r>
      <w:r w:rsidR="00A0168B">
        <w:rPr>
          <w:rFonts w:ascii="Times New Roman" w:hAnsi="Times New Roman" w:cs="Times New Roman"/>
        </w:rPr>
        <w:t>5</w:t>
      </w:r>
      <w:r>
        <w:rPr>
          <w:rFonts w:ascii="Times New Roman" w:hAnsi="Times New Roman" w:cs="Times New Roman"/>
        </w:rPr>
        <w:t xml:space="preserve">- </w:t>
      </w:r>
      <w:r w:rsidR="00A0168B">
        <w:rPr>
          <w:rFonts w:ascii="Times New Roman" w:hAnsi="Times New Roman" w:cs="Times New Roman"/>
        </w:rPr>
        <w:t>11</w:t>
      </w:r>
      <w:r>
        <w:rPr>
          <w:rFonts w:ascii="Times New Roman" w:hAnsi="Times New Roman" w:cs="Times New Roman"/>
        </w:rPr>
        <w:t xml:space="preserve"> years old is assessed as </w:t>
      </w:r>
      <w:r w:rsidRPr="00321903">
        <w:rPr>
          <w:rFonts w:ascii="Times New Roman" w:hAnsi="Times New Roman" w:cs="Times New Roman"/>
        </w:rPr>
        <w:t>“Well Controlled”</w:t>
      </w:r>
      <w:r>
        <w:rPr>
          <w:rFonts w:ascii="Times New Roman" w:hAnsi="Times New Roman" w:cs="Times New Roman"/>
        </w:rPr>
        <w:t>,</w:t>
      </w:r>
      <w:r w:rsidRPr="00321903">
        <w:rPr>
          <w:rFonts w:ascii="Times New Roman" w:hAnsi="Times New Roman" w:cs="Times New Roman"/>
        </w:rPr>
        <w:t xml:space="preserve"> “Not Well Control</w:t>
      </w:r>
      <w:r w:rsidR="00CB4533">
        <w:rPr>
          <w:rFonts w:ascii="Times New Roman" w:hAnsi="Times New Roman" w:cs="Times New Roman"/>
        </w:rPr>
        <w:t>led</w:t>
      </w:r>
      <w:r w:rsidRPr="00321903">
        <w:rPr>
          <w:rFonts w:ascii="Times New Roman" w:hAnsi="Times New Roman" w:cs="Times New Roman"/>
        </w:rPr>
        <w:t xml:space="preserve">” or </w:t>
      </w:r>
      <w:r>
        <w:rPr>
          <w:rFonts w:ascii="Times New Roman" w:hAnsi="Times New Roman" w:cs="Times New Roman"/>
        </w:rPr>
        <w:t>“</w:t>
      </w:r>
      <w:r w:rsidRPr="00321903">
        <w:rPr>
          <w:rFonts w:ascii="Times New Roman" w:hAnsi="Times New Roman" w:cs="Times New Roman"/>
        </w:rPr>
        <w:t xml:space="preserve">Very </w:t>
      </w:r>
      <w:r w:rsidR="00CB4533">
        <w:rPr>
          <w:rFonts w:ascii="Times New Roman" w:hAnsi="Times New Roman" w:cs="Times New Roman"/>
        </w:rPr>
        <w:t>P</w:t>
      </w:r>
      <w:r w:rsidRPr="00321903">
        <w:rPr>
          <w:rFonts w:ascii="Times New Roman" w:hAnsi="Times New Roman" w:cs="Times New Roman"/>
        </w:rPr>
        <w:t>oorly Control</w:t>
      </w:r>
      <w:r w:rsidR="00CB4533">
        <w:rPr>
          <w:rFonts w:ascii="Times New Roman" w:hAnsi="Times New Roman" w:cs="Times New Roman"/>
        </w:rPr>
        <w:t>led.</w:t>
      </w:r>
      <w:r w:rsidRPr="00321903">
        <w:rPr>
          <w:rFonts w:ascii="Times New Roman" w:hAnsi="Times New Roman" w:cs="Times New Roman"/>
        </w:rPr>
        <w:t>”</w:t>
      </w:r>
      <w:r>
        <w:rPr>
          <w:rFonts w:ascii="Times New Roman" w:hAnsi="Times New Roman" w:cs="Times New Roman"/>
        </w:rPr>
        <w:t xml:space="preserve"> </w:t>
      </w:r>
    </w:p>
    <w:p w14:paraId="30AB75B7" w14:textId="77777777" w:rsidR="00705CEF" w:rsidRDefault="00705CEF" w:rsidP="00705CEF">
      <w:pPr>
        <w:pStyle w:val="ListParagraph"/>
        <w:rPr>
          <w:rFonts w:ascii="Times New Roman" w:hAnsi="Times New Roman" w:cs="Times New Roman"/>
        </w:rPr>
      </w:pPr>
    </w:p>
    <w:p w14:paraId="3CCFBFFA" w14:textId="77777777" w:rsidR="00705CEF" w:rsidRDefault="00705CEF" w:rsidP="00705CEF">
      <w:pPr>
        <w:pStyle w:val="ListParagraph"/>
        <w:numPr>
          <w:ilvl w:val="0"/>
          <w:numId w:val="23"/>
        </w:numPr>
        <w:rPr>
          <w:rFonts w:ascii="Times New Roman" w:hAnsi="Times New Roman" w:cs="Times New Roman"/>
          <w:b/>
          <w:u w:val="single"/>
        </w:rPr>
      </w:pPr>
      <w:r w:rsidRPr="00FB1CE2">
        <w:rPr>
          <w:rFonts w:ascii="Times New Roman" w:hAnsi="Times New Roman" w:cs="Times New Roman"/>
          <w:b/>
          <w:u w:val="single"/>
        </w:rPr>
        <w:t>OUTPUT</w:t>
      </w:r>
      <w:r>
        <w:rPr>
          <w:rFonts w:ascii="Times New Roman" w:hAnsi="Times New Roman" w:cs="Times New Roman"/>
          <w:b/>
          <w:u w:val="single"/>
        </w:rPr>
        <w:t xml:space="preserve"> ( ASTHMA CONTROL LEVEL ASSESSED AND RECOMMENDED ACTION)</w:t>
      </w:r>
    </w:p>
    <w:p w14:paraId="0904B323" w14:textId="77777777" w:rsidR="00705CEF" w:rsidRDefault="00705CEF" w:rsidP="00705CEF">
      <w:pPr>
        <w:pStyle w:val="ListParagraph"/>
        <w:rPr>
          <w:rFonts w:ascii="Times New Roman" w:hAnsi="Times New Roman" w:cs="Times New Roman"/>
          <w:b/>
          <w:u w:val="single"/>
        </w:rPr>
      </w:pPr>
    </w:p>
    <w:p w14:paraId="01A803FB" w14:textId="2A94016E" w:rsidR="000D2886" w:rsidRPr="00321903" w:rsidRDefault="000D2886" w:rsidP="000D2886">
      <w:pPr>
        <w:pStyle w:val="ListParagraph"/>
        <w:rPr>
          <w:rFonts w:ascii="Times New Roman" w:hAnsi="Times New Roman" w:cs="Times New Roman"/>
        </w:rPr>
      </w:pPr>
      <w:r w:rsidRPr="00321903">
        <w:rPr>
          <w:rFonts w:ascii="Times New Roman" w:hAnsi="Times New Roman" w:cs="Times New Roman"/>
        </w:rPr>
        <w:t>After that</w:t>
      </w:r>
      <w:r>
        <w:rPr>
          <w:rFonts w:ascii="Times New Roman" w:hAnsi="Times New Roman" w:cs="Times New Roman"/>
        </w:rPr>
        <w:t xml:space="preserve"> the input form has been filled out </w:t>
      </w:r>
      <w:r w:rsidRPr="00321903">
        <w:rPr>
          <w:rFonts w:ascii="Times New Roman" w:hAnsi="Times New Roman" w:cs="Times New Roman"/>
        </w:rPr>
        <w:t>and the answer</w:t>
      </w:r>
      <w:r>
        <w:rPr>
          <w:rFonts w:ascii="Times New Roman" w:hAnsi="Times New Roman" w:cs="Times New Roman"/>
        </w:rPr>
        <w:t>s</w:t>
      </w:r>
      <w:r w:rsidRPr="00321903">
        <w:rPr>
          <w:rFonts w:ascii="Times New Roman" w:hAnsi="Times New Roman" w:cs="Times New Roman"/>
        </w:rPr>
        <w:t xml:space="preserve"> to</w:t>
      </w:r>
      <w:r>
        <w:rPr>
          <w:rFonts w:ascii="Times New Roman" w:hAnsi="Times New Roman" w:cs="Times New Roman"/>
        </w:rPr>
        <w:t xml:space="preserve"> the</w:t>
      </w:r>
      <w:r w:rsidRPr="00321903">
        <w:rPr>
          <w:rFonts w:ascii="Times New Roman" w:hAnsi="Times New Roman" w:cs="Times New Roman"/>
        </w:rPr>
        <w:t xml:space="preserve"> questions </w:t>
      </w:r>
      <w:r>
        <w:rPr>
          <w:rFonts w:ascii="Times New Roman" w:hAnsi="Times New Roman" w:cs="Times New Roman"/>
        </w:rPr>
        <w:t xml:space="preserve">in the form </w:t>
      </w:r>
      <w:r w:rsidRPr="00321903">
        <w:rPr>
          <w:rFonts w:ascii="Times New Roman" w:hAnsi="Times New Roman" w:cs="Times New Roman"/>
        </w:rPr>
        <w:t>assess</w:t>
      </w:r>
      <w:r>
        <w:rPr>
          <w:rFonts w:ascii="Times New Roman" w:hAnsi="Times New Roman" w:cs="Times New Roman"/>
        </w:rPr>
        <w:t>ed</w:t>
      </w:r>
      <w:r w:rsidRPr="00321903">
        <w:rPr>
          <w:rFonts w:ascii="Times New Roman" w:hAnsi="Times New Roman" w:cs="Times New Roman"/>
        </w:rPr>
        <w:t xml:space="preserve"> following </w:t>
      </w:r>
      <w:r>
        <w:rPr>
          <w:rFonts w:ascii="Times New Roman" w:hAnsi="Times New Roman" w:cs="Times New Roman"/>
        </w:rPr>
        <w:t>the</w:t>
      </w:r>
      <w:r w:rsidRPr="00321903">
        <w:rPr>
          <w:rFonts w:ascii="Times New Roman" w:hAnsi="Times New Roman" w:cs="Times New Roman"/>
        </w:rPr>
        <w:t xml:space="preserve"> </w:t>
      </w:r>
      <w:r>
        <w:rPr>
          <w:rFonts w:ascii="Times New Roman" w:hAnsi="Times New Roman" w:cs="Times New Roman"/>
        </w:rPr>
        <w:t>EPR- 3 guidelines,</w:t>
      </w:r>
      <w:r w:rsidRPr="00321903">
        <w:rPr>
          <w:rFonts w:ascii="Times New Roman" w:hAnsi="Times New Roman" w:cs="Times New Roman"/>
        </w:rPr>
        <w:t xml:space="preserve"> a screen should </w:t>
      </w:r>
      <w:r>
        <w:rPr>
          <w:rFonts w:ascii="Times New Roman" w:hAnsi="Times New Roman" w:cs="Times New Roman"/>
        </w:rPr>
        <w:t xml:space="preserve">display </w:t>
      </w:r>
      <w:r w:rsidRPr="00321903">
        <w:rPr>
          <w:rFonts w:ascii="Times New Roman" w:hAnsi="Times New Roman" w:cs="Times New Roman"/>
        </w:rPr>
        <w:t>to the user with the following message:</w:t>
      </w:r>
    </w:p>
    <w:p w14:paraId="37537C55" w14:textId="77777777" w:rsidR="00705CEF" w:rsidRDefault="00705CEF" w:rsidP="00705CEF">
      <w:pPr>
        <w:pStyle w:val="ListParagraph"/>
        <w:rPr>
          <w:rFonts w:ascii="Times New Roman" w:hAnsi="Times New Roman" w:cs="Times New Roman"/>
          <w:b/>
        </w:rPr>
      </w:pPr>
    </w:p>
    <w:p w14:paraId="3C845E6C" w14:textId="5F8F4408" w:rsidR="00B31517" w:rsidRPr="00A94FE9" w:rsidRDefault="00705CEF" w:rsidP="00A94FE9">
      <w:pPr>
        <w:pStyle w:val="ListParagraph"/>
        <w:numPr>
          <w:ilvl w:val="0"/>
          <w:numId w:val="18"/>
        </w:numPr>
        <w:ind w:left="1530"/>
        <w:rPr>
          <w:rFonts w:ascii="Times New Roman" w:hAnsi="Times New Roman" w:cs="Times New Roman"/>
          <w:b/>
          <w:color w:val="2F5496" w:themeColor="accent5" w:themeShade="BF"/>
        </w:rPr>
      </w:pPr>
      <w:r w:rsidRPr="00A94FE9">
        <w:rPr>
          <w:rFonts w:ascii="Times New Roman" w:hAnsi="Times New Roman" w:cs="Times New Roman"/>
          <w:b/>
        </w:rPr>
        <w:t>Asthma Control Level (Impairment Domain):</w:t>
      </w:r>
      <w:r w:rsidRPr="00A94FE9">
        <w:rPr>
          <w:rFonts w:ascii="Times New Roman" w:hAnsi="Times New Roman" w:cs="Times New Roman"/>
        </w:rPr>
        <w:t xml:space="preserve">  “Well Controlled” or “Not Well Control</w:t>
      </w:r>
      <w:r w:rsidR="005E12D8" w:rsidRPr="00A94FE9">
        <w:rPr>
          <w:rFonts w:ascii="Times New Roman" w:hAnsi="Times New Roman" w:cs="Times New Roman"/>
        </w:rPr>
        <w:t>led</w:t>
      </w:r>
      <w:r w:rsidRPr="00A94FE9">
        <w:rPr>
          <w:rFonts w:ascii="Times New Roman" w:hAnsi="Times New Roman" w:cs="Times New Roman"/>
        </w:rPr>
        <w:t xml:space="preserve">” or Very </w:t>
      </w:r>
      <w:r w:rsidR="005E12D8" w:rsidRPr="00A94FE9">
        <w:rPr>
          <w:rFonts w:ascii="Times New Roman" w:hAnsi="Times New Roman" w:cs="Times New Roman"/>
        </w:rPr>
        <w:t>P</w:t>
      </w:r>
      <w:r w:rsidRPr="00A94FE9">
        <w:rPr>
          <w:rFonts w:ascii="Times New Roman" w:hAnsi="Times New Roman" w:cs="Times New Roman"/>
        </w:rPr>
        <w:t>oorly Control</w:t>
      </w:r>
      <w:r w:rsidR="005E12D8" w:rsidRPr="00A94FE9">
        <w:rPr>
          <w:rFonts w:ascii="Times New Roman" w:hAnsi="Times New Roman" w:cs="Times New Roman"/>
        </w:rPr>
        <w:t>led</w:t>
      </w:r>
      <w:r w:rsidRPr="00A94FE9">
        <w:rPr>
          <w:rFonts w:ascii="Times New Roman" w:hAnsi="Times New Roman" w:cs="Times New Roman"/>
        </w:rPr>
        <w:t xml:space="preserve">”                  </w:t>
      </w:r>
    </w:p>
    <w:p w14:paraId="55A3079D" w14:textId="4C16BD91" w:rsidR="00B31517" w:rsidRDefault="00B31517" w:rsidP="00024535">
      <w:pPr>
        <w:pStyle w:val="ListParagraph"/>
        <w:ind w:left="1620"/>
        <w:rPr>
          <w:rFonts w:ascii="Times New Roman" w:hAnsi="Times New Roman" w:cs="Times New Roman"/>
          <w:color w:val="2F5496" w:themeColor="accent5" w:themeShade="BF"/>
        </w:rPr>
      </w:pPr>
      <w:r w:rsidRPr="00025320">
        <w:rPr>
          <w:rFonts w:ascii="Times New Roman" w:hAnsi="Times New Roman" w:cs="Times New Roman"/>
          <w:b/>
          <w:color w:val="2F5496" w:themeColor="accent5" w:themeShade="BF"/>
        </w:rPr>
        <w:t>Recommended Action for treatment</w:t>
      </w:r>
      <w:r w:rsidRPr="00025320">
        <w:rPr>
          <w:rFonts w:ascii="Times New Roman" w:hAnsi="Times New Roman" w:cs="Times New Roman"/>
          <w:color w:val="2F5496" w:themeColor="accent5" w:themeShade="BF"/>
        </w:rPr>
        <w:t xml:space="preserve"> </w:t>
      </w:r>
    </w:p>
    <w:p w14:paraId="6A67FCA8" w14:textId="0DFF607D" w:rsidR="00B31517" w:rsidRPr="009A4294" w:rsidRDefault="00B31517" w:rsidP="00024535">
      <w:pPr>
        <w:pStyle w:val="ListParagraph"/>
        <w:ind w:left="1620"/>
        <w:rPr>
          <w:rFonts w:ascii="Times New Roman" w:hAnsi="Times New Roman" w:cs="Times New Roman"/>
          <w:color w:val="000000" w:themeColor="text1"/>
        </w:rPr>
      </w:pPr>
      <w:r w:rsidRPr="00E817B8">
        <w:rPr>
          <w:rFonts w:ascii="Times New Roman" w:hAnsi="Times New Roman" w:cs="Times New Roman"/>
          <w:b/>
          <w:u w:val="single"/>
        </w:rPr>
        <w:t>Note</w:t>
      </w:r>
      <w:r w:rsidRPr="00E817B8">
        <w:rPr>
          <w:rFonts w:ascii="Times New Roman" w:hAnsi="Times New Roman" w:cs="Times New Roman"/>
          <w:b/>
        </w:rPr>
        <w:t xml:space="preserve">: </w:t>
      </w:r>
      <w:r w:rsidRPr="00E817B8">
        <w:rPr>
          <w:rFonts w:ascii="Times New Roman" w:hAnsi="Times New Roman" w:cs="Times New Roman"/>
        </w:rPr>
        <w:t xml:space="preserve">Please look at the </w:t>
      </w:r>
      <w:r>
        <w:rPr>
          <w:rFonts w:ascii="Times New Roman" w:hAnsi="Times New Roman" w:cs="Times New Roman"/>
          <w:b/>
        </w:rPr>
        <w:t>recommended</w:t>
      </w:r>
      <w:r w:rsidRPr="00B34FD8">
        <w:rPr>
          <w:rFonts w:ascii="Times New Roman" w:hAnsi="Times New Roman" w:cs="Times New Roman"/>
          <w:b/>
        </w:rPr>
        <w:t xml:space="preserve"> action</w:t>
      </w:r>
      <w:r>
        <w:rPr>
          <w:rFonts w:ascii="Times New Roman" w:hAnsi="Times New Roman" w:cs="Times New Roman"/>
          <w:b/>
        </w:rPr>
        <w:t>s</w:t>
      </w:r>
      <w:r w:rsidRPr="00B34FD8">
        <w:rPr>
          <w:rFonts w:ascii="Times New Roman" w:hAnsi="Times New Roman" w:cs="Times New Roman"/>
          <w:b/>
        </w:rPr>
        <w:t xml:space="preserve"> for treatment</w:t>
      </w:r>
      <w:r>
        <w:rPr>
          <w:rFonts w:ascii="Times New Roman" w:hAnsi="Times New Roman" w:cs="Times New Roman"/>
        </w:rPr>
        <w:t xml:space="preserve"> </w:t>
      </w:r>
      <w:r w:rsidRPr="00E817B8">
        <w:rPr>
          <w:rFonts w:ascii="Times New Roman" w:hAnsi="Times New Roman" w:cs="Times New Roman"/>
        </w:rPr>
        <w:t xml:space="preserve">details </w:t>
      </w:r>
      <w:r>
        <w:rPr>
          <w:rFonts w:ascii="Times New Roman" w:hAnsi="Times New Roman" w:cs="Times New Roman"/>
        </w:rPr>
        <w:t>in the 1-page document (Figure 4-3</w:t>
      </w:r>
      <w:r w:rsidR="00024535">
        <w:rPr>
          <w:rFonts w:ascii="Times New Roman" w:hAnsi="Times New Roman" w:cs="Times New Roman"/>
        </w:rPr>
        <w:t>b</w:t>
      </w:r>
      <w:r>
        <w:rPr>
          <w:rFonts w:ascii="Times New Roman" w:hAnsi="Times New Roman" w:cs="Times New Roman"/>
        </w:rPr>
        <w:t xml:space="preserve"> on Page 3</w:t>
      </w:r>
      <w:r w:rsidR="00024535">
        <w:rPr>
          <w:rFonts w:ascii="Times New Roman" w:hAnsi="Times New Roman" w:cs="Times New Roman"/>
        </w:rPr>
        <w:t>10</w:t>
      </w:r>
      <w:r>
        <w:rPr>
          <w:rFonts w:ascii="Times New Roman" w:hAnsi="Times New Roman" w:cs="Times New Roman"/>
        </w:rPr>
        <w:t xml:space="preserve">) </w:t>
      </w:r>
      <w:r w:rsidRPr="00E817B8">
        <w:rPr>
          <w:rFonts w:ascii="Times New Roman" w:hAnsi="Times New Roman" w:cs="Times New Roman"/>
        </w:rPr>
        <w:t xml:space="preserve">corresponding to the asthma control level </w:t>
      </w:r>
      <w:r>
        <w:rPr>
          <w:rFonts w:ascii="Times New Roman" w:hAnsi="Times New Roman" w:cs="Times New Roman"/>
        </w:rPr>
        <w:t>(Impairment domain) resulting from the assessment and</w:t>
      </w:r>
      <w:r w:rsidR="009A4294" w:rsidRPr="009A4294">
        <w:rPr>
          <w:rFonts w:ascii="Times New Roman" w:hAnsi="Times New Roman" w:cs="Times New Roman"/>
          <w:color w:val="000000" w:themeColor="text1"/>
        </w:rPr>
        <w:t xml:space="preserve"> put it here as recommended action.</w:t>
      </w:r>
    </w:p>
    <w:p w14:paraId="3254A514" w14:textId="77777777" w:rsidR="00B31517" w:rsidRDefault="00B31517" w:rsidP="00B31517">
      <w:pPr>
        <w:pStyle w:val="ListParagraph"/>
        <w:rPr>
          <w:rFonts w:ascii="Times New Roman" w:hAnsi="Times New Roman" w:cs="Times New Roman"/>
          <w:color w:val="2F5496" w:themeColor="accent5" w:themeShade="BF"/>
        </w:rPr>
      </w:pPr>
    </w:p>
    <w:p w14:paraId="744DC741" w14:textId="77777777" w:rsidR="00B31517" w:rsidRPr="00321903" w:rsidRDefault="00B31517" w:rsidP="00E77945">
      <w:pPr>
        <w:pStyle w:val="ListParagraph"/>
        <w:numPr>
          <w:ilvl w:val="0"/>
          <w:numId w:val="18"/>
        </w:numPr>
        <w:ind w:left="1620" w:hanging="450"/>
        <w:rPr>
          <w:rFonts w:ascii="Times New Roman" w:hAnsi="Times New Roman" w:cs="Times New Roman"/>
        </w:rPr>
      </w:pPr>
      <w:r w:rsidRPr="00321903">
        <w:rPr>
          <w:rFonts w:ascii="Times New Roman" w:hAnsi="Times New Roman" w:cs="Times New Roman"/>
          <w:b/>
        </w:rPr>
        <w:t>Asthma Control Level (</w:t>
      </w:r>
      <w:r>
        <w:rPr>
          <w:rFonts w:ascii="Times New Roman" w:hAnsi="Times New Roman" w:cs="Times New Roman"/>
          <w:b/>
        </w:rPr>
        <w:t xml:space="preserve">Risk </w:t>
      </w:r>
      <w:r w:rsidRPr="00321903">
        <w:rPr>
          <w:rFonts w:ascii="Times New Roman" w:hAnsi="Times New Roman" w:cs="Times New Roman"/>
          <w:b/>
        </w:rPr>
        <w:t>Domain):</w:t>
      </w:r>
      <w:r w:rsidRPr="00321903">
        <w:rPr>
          <w:rFonts w:ascii="Times New Roman" w:hAnsi="Times New Roman" w:cs="Times New Roman"/>
        </w:rPr>
        <w:t xml:space="preserve">  “Well Controlled” or “Not Well Control</w:t>
      </w:r>
      <w:r>
        <w:rPr>
          <w:rFonts w:ascii="Times New Roman" w:hAnsi="Times New Roman" w:cs="Times New Roman"/>
        </w:rPr>
        <w:t>led</w:t>
      </w:r>
      <w:r w:rsidRPr="00321903">
        <w:rPr>
          <w:rFonts w:ascii="Times New Roman" w:hAnsi="Times New Roman" w:cs="Times New Roman"/>
        </w:rPr>
        <w:t xml:space="preserve">” or Very </w:t>
      </w:r>
      <w:r>
        <w:rPr>
          <w:rFonts w:ascii="Times New Roman" w:hAnsi="Times New Roman" w:cs="Times New Roman"/>
        </w:rPr>
        <w:t>P</w:t>
      </w:r>
      <w:r w:rsidRPr="00321903">
        <w:rPr>
          <w:rFonts w:ascii="Times New Roman" w:hAnsi="Times New Roman" w:cs="Times New Roman"/>
        </w:rPr>
        <w:t>oorly Control</w:t>
      </w:r>
      <w:r>
        <w:rPr>
          <w:rFonts w:ascii="Times New Roman" w:hAnsi="Times New Roman" w:cs="Times New Roman"/>
        </w:rPr>
        <w:t>led</w:t>
      </w:r>
      <w:r w:rsidRPr="00321903">
        <w:rPr>
          <w:rFonts w:ascii="Times New Roman" w:hAnsi="Times New Roman" w:cs="Times New Roman"/>
        </w:rPr>
        <w:t>”</w:t>
      </w:r>
    </w:p>
    <w:p w14:paraId="66E20465" w14:textId="14E9DCB3" w:rsidR="00B31517" w:rsidRDefault="00B31517" w:rsidP="00024535">
      <w:pPr>
        <w:pStyle w:val="ListParagraph"/>
        <w:ind w:left="1620"/>
        <w:rPr>
          <w:rFonts w:ascii="Times New Roman" w:hAnsi="Times New Roman" w:cs="Times New Roman"/>
          <w:color w:val="2F5496" w:themeColor="accent5" w:themeShade="BF"/>
        </w:rPr>
      </w:pPr>
      <w:r w:rsidRPr="00025320">
        <w:rPr>
          <w:rFonts w:ascii="Times New Roman" w:hAnsi="Times New Roman" w:cs="Times New Roman"/>
          <w:b/>
          <w:color w:val="2F5496" w:themeColor="accent5" w:themeShade="BF"/>
        </w:rPr>
        <w:t>Recommended Action for treatment</w:t>
      </w:r>
      <w:r w:rsidRPr="00025320">
        <w:rPr>
          <w:rFonts w:ascii="Times New Roman" w:hAnsi="Times New Roman" w:cs="Times New Roman"/>
          <w:color w:val="2F5496" w:themeColor="accent5" w:themeShade="BF"/>
        </w:rPr>
        <w:t xml:space="preserve"> </w:t>
      </w:r>
    </w:p>
    <w:p w14:paraId="07CF733B" w14:textId="1E21EC1D" w:rsidR="00B31517" w:rsidRDefault="00B31517" w:rsidP="00024535">
      <w:pPr>
        <w:pStyle w:val="ListParagraph"/>
        <w:ind w:left="1620"/>
        <w:rPr>
          <w:rFonts w:ascii="Times New Roman" w:hAnsi="Times New Roman" w:cs="Times New Roman"/>
        </w:rPr>
      </w:pPr>
      <w:r w:rsidRPr="00E817B8">
        <w:rPr>
          <w:rFonts w:ascii="Times New Roman" w:hAnsi="Times New Roman" w:cs="Times New Roman"/>
          <w:b/>
          <w:u w:val="single"/>
        </w:rPr>
        <w:t>Note</w:t>
      </w:r>
      <w:r w:rsidRPr="00E817B8">
        <w:rPr>
          <w:rFonts w:ascii="Times New Roman" w:hAnsi="Times New Roman" w:cs="Times New Roman"/>
          <w:b/>
        </w:rPr>
        <w:t xml:space="preserve">: </w:t>
      </w:r>
      <w:r w:rsidRPr="00E817B8">
        <w:rPr>
          <w:rFonts w:ascii="Times New Roman" w:hAnsi="Times New Roman" w:cs="Times New Roman"/>
        </w:rPr>
        <w:t xml:space="preserve">Please look at the </w:t>
      </w:r>
      <w:r>
        <w:rPr>
          <w:rFonts w:ascii="Times New Roman" w:hAnsi="Times New Roman" w:cs="Times New Roman"/>
          <w:b/>
        </w:rPr>
        <w:t>recommended</w:t>
      </w:r>
      <w:r w:rsidRPr="00B34FD8">
        <w:rPr>
          <w:rFonts w:ascii="Times New Roman" w:hAnsi="Times New Roman" w:cs="Times New Roman"/>
          <w:b/>
        </w:rPr>
        <w:t xml:space="preserve"> action</w:t>
      </w:r>
      <w:r>
        <w:rPr>
          <w:rFonts w:ascii="Times New Roman" w:hAnsi="Times New Roman" w:cs="Times New Roman"/>
          <w:b/>
        </w:rPr>
        <w:t>s</w:t>
      </w:r>
      <w:r w:rsidRPr="00B34FD8">
        <w:rPr>
          <w:rFonts w:ascii="Times New Roman" w:hAnsi="Times New Roman" w:cs="Times New Roman"/>
          <w:b/>
        </w:rPr>
        <w:t xml:space="preserve"> for treatment</w:t>
      </w:r>
      <w:r>
        <w:rPr>
          <w:rFonts w:ascii="Times New Roman" w:hAnsi="Times New Roman" w:cs="Times New Roman"/>
        </w:rPr>
        <w:t xml:space="preserve"> </w:t>
      </w:r>
      <w:r w:rsidRPr="00E817B8">
        <w:rPr>
          <w:rFonts w:ascii="Times New Roman" w:hAnsi="Times New Roman" w:cs="Times New Roman"/>
        </w:rPr>
        <w:t xml:space="preserve">details </w:t>
      </w:r>
      <w:r>
        <w:rPr>
          <w:rFonts w:ascii="Times New Roman" w:hAnsi="Times New Roman" w:cs="Times New Roman"/>
        </w:rPr>
        <w:t>in the 1-page document (Figure 4-3</w:t>
      </w:r>
      <w:r w:rsidR="00024535">
        <w:rPr>
          <w:rFonts w:ascii="Times New Roman" w:hAnsi="Times New Roman" w:cs="Times New Roman"/>
        </w:rPr>
        <w:t>b</w:t>
      </w:r>
      <w:r>
        <w:rPr>
          <w:rFonts w:ascii="Times New Roman" w:hAnsi="Times New Roman" w:cs="Times New Roman"/>
        </w:rPr>
        <w:t xml:space="preserve"> on Page 3</w:t>
      </w:r>
      <w:r w:rsidR="00024535">
        <w:rPr>
          <w:rFonts w:ascii="Times New Roman" w:hAnsi="Times New Roman" w:cs="Times New Roman"/>
        </w:rPr>
        <w:t>10</w:t>
      </w:r>
      <w:r>
        <w:rPr>
          <w:rFonts w:ascii="Times New Roman" w:hAnsi="Times New Roman" w:cs="Times New Roman"/>
        </w:rPr>
        <w:t xml:space="preserve">) </w:t>
      </w:r>
      <w:r w:rsidRPr="00E817B8">
        <w:rPr>
          <w:rFonts w:ascii="Times New Roman" w:hAnsi="Times New Roman" w:cs="Times New Roman"/>
        </w:rPr>
        <w:t xml:space="preserve">corresponding to the asthma control level </w:t>
      </w:r>
      <w:r>
        <w:rPr>
          <w:rFonts w:ascii="Times New Roman" w:hAnsi="Times New Roman" w:cs="Times New Roman"/>
        </w:rPr>
        <w:t>(Impairment domain) resulting from the assessment</w:t>
      </w:r>
      <w:r w:rsidRPr="00B31517">
        <w:rPr>
          <w:rFonts w:ascii="Times New Roman" w:hAnsi="Times New Roman" w:cs="Times New Roman"/>
        </w:rPr>
        <w:t xml:space="preserve"> </w:t>
      </w:r>
      <w:r w:rsidR="00E77945">
        <w:rPr>
          <w:rFonts w:ascii="Times New Roman" w:hAnsi="Times New Roman" w:cs="Times New Roman"/>
        </w:rPr>
        <w:t>and put it here as recommended action.</w:t>
      </w:r>
    </w:p>
    <w:p w14:paraId="166BD9C6" w14:textId="728B20EA" w:rsidR="00E77945" w:rsidRDefault="00E77945" w:rsidP="00024535">
      <w:pPr>
        <w:pStyle w:val="ListParagraph"/>
        <w:ind w:left="1620"/>
        <w:rPr>
          <w:rFonts w:ascii="Times New Roman" w:hAnsi="Times New Roman" w:cs="Times New Roman"/>
        </w:rPr>
      </w:pPr>
    </w:p>
    <w:p w14:paraId="5E7AB435" w14:textId="2D3BD9CA" w:rsidR="00E77945" w:rsidRDefault="00E77945" w:rsidP="00A94FE9">
      <w:pPr>
        <w:pStyle w:val="ListParagraph"/>
        <w:rPr>
          <w:rFonts w:ascii="Times New Roman" w:hAnsi="Times New Roman" w:cs="Times New Roman"/>
        </w:rPr>
      </w:pPr>
      <w:r w:rsidRPr="003D0DA3">
        <w:rPr>
          <w:rFonts w:ascii="Times New Roman" w:hAnsi="Times New Roman" w:cs="Times New Roman"/>
          <w:b/>
          <w:color w:val="4472C4" w:themeColor="accent5"/>
          <w:u w:val="single"/>
        </w:rPr>
        <w:t>Note:</w:t>
      </w:r>
      <w:r w:rsidRPr="003D0DA3">
        <w:rPr>
          <w:rFonts w:ascii="Times New Roman" w:hAnsi="Times New Roman" w:cs="Times New Roman"/>
          <w:color w:val="4472C4" w:themeColor="accent5"/>
        </w:rPr>
        <w:t xml:space="preserve"> </w:t>
      </w:r>
      <w:r>
        <w:rPr>
          <w:rFonts w:ascii="Times New Roman" w:hAnsi="Times New Roman" w:cs="Times New Roman"/>
        </w:rPr>
        <w:t>(This note should appears after the recommended action for treatment message)</w:t>
      </w:r>
    </w:p>
    <w:p w14:paraId="53CD1120" w14:textId="50E0E3F4" w:rsidR="00705CEF" w:rsidRPr="00B12C97" w:rsidRDefault="005E12D8" w:rsidP="00B12C97">
      <w:pPr>
        <w:autoSpaceDE w:val="0"/>
        <w:autoSpaceDN w:val="0"/>
        <w:adjustRightInd w:val="0"/>
        <w:spacing w:after="0" w:line="240" w:lineRule="auto"/>
        <w:ind w:left="1620"/>
        <w:rPr>
          <w:rFonts w:ascii="Times New Roman" w:hAnsi="Times New Roman" w:cs="Times New Roman"/>
        </w:rPr>
      </w:pPr>
      <w:r w:rsidRPr="00B12C97">
        <w:rPr>
          <w:rFonts w:ascii="Times New Roman" w:hAnsi="Times New Roman" w:cs="Times New Roman"/>
        </w:rPr>
        <w:t xml:space="preserve">At present, there are inadequate data to correspond frequencies of exacerbations with different levels of asthma control. In general, more frequent and intense exacerbations (e.g., requiring urgent, unscheduled care, hospitalization, or ICU admission) indicate poorer disease control. For treatment purposes, patients who had </w:t>
      </w:r>
      <w:r w:rsidRPr="00B12C97">
        <w:rPr>
          <w:rFonts w:ascii="Times New Roman" w:eastAsia="SymbolMT" w:hAnsi="Times New Roman" w:cs="Times New Roman"/>
        </w:rPr>
        <w:t>≥</w:t>
      </w:r>
      <w:r w:rsidRPr="00B12C97">
        <w:rPr>
          <w:rFonts w:ascii="Times New Roman" w:hAnsi="Times New Roman" w:cs="Times New Roman"/>
        </w:rPr>
        <w:t xml:space="preserve">2 exacerbations requiring oral systemic corticosteroids in the past year may be considered the same as patients who have </w:t>
      </w:r>
      <w:r w:rsidR="00B12C97" w:rsidRPr="00B12C97">
        <w:rPr>
          <w:rFonts w:ascii="Times New Roman" w:hAnsi="Times New Roman" w:cs="Times New Roman"/>
          <w:b/>
        </w:rPr>
        <w:t>persistent</w:t>
      </w:r>
      <w:r w:rsidR="00B12C97" w:rsidRPr="00B12C97">
        <w:rPr>
          <w:rFonts w:ascii="Times New Roman" w:hAnsi="Times New Roman" w:cs="Times New Roman"/>
        </w:rPr>
        <w:t xml:space="preserve"> </w:t>
      </w:r>
      <w:r w:rsidRPr="00B12C97">
        <w:rPr>
          <w:rFonts w:ascii="Times New Roman" w:hAnsi="Times New Roman" w:cs="Times New Roman"/>
        </w:rPr>
        <w:t xml:space="preserve">asthma, even in the absence of impairment levels consistent with </w:t>
      </w:r>
      <w:r w:rsidR="00B12C97" w:rsidRPr="00B12C97">
        <w:rPr>
          <w:rFonts w:ascii="Times New Roman" w:hAnsi="Times New Roman" w:cs="Times New Roman"/>
          <w:b/>
        </w:rPr>
        <w:t xml:space="preserve">persistent </w:t>
      </w:r>
      <w:r w:rsidRPr="00B12C97">
        <w:rPr>
          <w:rFonts w:ascii="Times New Roman" w:hAnsi="Times New Roman" w:cs="Times New Roman"/>
        </w:rPr>
        <w:t>asthma.</w:t>
      </w:r>
    </w:p>
    <w:p w14:paraId="7D16CEDD" w14:textId="36A1E754" w:rsidR="00705CEF" w:rsidRDefault="00705CEF" w:rsidP="00705CEF">
      <w:pPr>
        <w:pStyle w:val="ListParagraph"/>
        <w:rPr>
          <w:rFonts w:ascii="Times New Roman" w:hAnsi="Times New Roman" w:cs="Times New Roman"/>
          <w:b/>
        </w:rPr>
      </w:pPr>
      <w:r>
        <w:rPr>
          <w:rFonts w:ascii="Times New Roman" w:hAnsi="Times New Roman" w:cs="Times New Roman"/>
          <w:b/>
        </w:rPr>
        <w:t xml:space="preserve"> </w:t>
      </w:r>
    </w:p>
    <w:p w14:paraId="7C3445C6" w14:textId="77777777" w:rsidR="00A94FE9" w:rsidRDefault="00A94FE9" w:rsidP="00705CEF">
      <w:pPr>
        <w:pStyle w:val="ListParagraph"/>
        <w:rPr>
          <w:rFonts w:ascii="Times New Roman" w:hAnsi="Times New Roman" w:cs="Times New Roman"/>
        </w:rPr>
      </w:pPr>
    </w:p>
    <w:p w14:paraId="4AD70D98" w14:textId="16734F19" w:rsidR="000D2886" w:rsidRDefault="000D2886" w:rsidP="005469C4">
      <w:pPr>
        <w:pStyle w:val="ListParagraph"/>
        <w:rPr>
          <w:rFonts w:ascii="Times New Roman" w:hAnsi="Times New Roman" w:cs="Times New Roman"/>
          <w:u w:val="single"/>
        </w:rPr>
      </w:pPr>
    </w:p>
    <w:p w14:paraId="60AE2C99" w14:textId="09F518B2" w:rsidR="001C743F" w:rsidRDefault="001C743F" w:rsidP="005469C4">
      <w:pPr>
        <w:pStyle w:val="ListParagraph"/>
        <w:rPr>
          <w:rFonts w:ascii="Times New Roman" w:hAnsi="Times New Roman" w:cs="Times New Roman"/>
          <w:u w:val="single"/>
        </w:rPr>
      </w:pPr>
    </w:p>
    <w:p w14:paraId="1AC12BA0" w14:textId="50289DAB" w:rsidR="001C743F" w:rsidRDefault="001C743F" w:rsidP="005469C4">
      <w:pPr>
        <w:pStyle w:val="ListParagraph"/>
        <w:rPr>
          <w:rFonts w:ascii="Times New Roman" w:hAnsi="Times New Roman" w:cs="Times New Roman"/>
          <w:u w:val="single"/>
        </w:rPr>
      </w:pPr>
    </w:p>
    <w:p w14:paraId="41357A92" w14:textId="5594D7A9" w:rsidR="001C743F" w:rsidRDefault="001C743F" w:rsidP="005469C4">
      <w:pPr>
        <w:pStyle w:val="ListParagraph"/>
        <w:rPr>
          <w:rFonts w:ascii="Times New Roman" w:hAnsi="Times New Roman" w:cs="Times New Roman"/>
          <w:u w:val="single"/>
        </w:rPr>
      </w:pPr>
    </w:p>
    <w:p w14:paraId="4A224AA2" w14:textId="67398198" w:rsidR="001C743F" w:rsidRDefault="001C743F" w:rsidP="005469C4">
      <w:pPr>
        <w:pStyle w:val="ListParagraph"/>
        <w:rPr>
          <w:rFonts w:ascii="Times New Roman" w:hAnsi="Times New Roman" w:cs="Times New Roman"/>
          <w:u w:val="single"/>
        </w:rPr>
      </w:pPr>
    </w:p>
    <w:p w14:paraId="242DA0E7" w14:textId="6E3DBE3B" w:rsidR="001C743F" w:rsidRDefault="001C743F" w:rsidP="005469C4">
      <w:pPr>
        <w:pStyle w:val="ListParagraph"/>
        <w:rPr>
          <w:rFonts w:ascii="Times New Roman" w:hAnsi="Times New Roman" w:cs="Times New Roman"/>
          <w:u w:val="single"/>
        </w:rPr>
      </w:pPr>
    </w:p>
    <w:p w14:paraId="51B7C1FD" w14:textId="45004C78" w:rsidR="001C743F" w:rsidRDefault="001C743F" w:rsidP="005469C4">
      <w:pPr>
        <w:pStyle w:val="ListParagraph"/>
        <w:rPr>
          <w:rFonts w:ascii="Times New Roman" w:hAnsi="Times New Roman" w:cs="Times New Roman"/>
          <w:u w:val="single"/>
        </w:rPr>
      </w:pPr>
    </w:p>
    <w:p w14:paraId="3782716F" w14:textId="61694EFD" w:rsidR="001C743F" w:rsidRDefault="001C743F" w:rsidP="005469C4">
      <w:pPr>
        <w:pStyle w:val="ListParagraph"/>
        <w:rPr>
          <w:rFonts w:ascii="Times New Roman" w:hAnsi="Times New Roman" w:cs="Times New Roman"/>
          <w:u w:val="single"/>
        </w:rPr>
      </w:pPr>
    </w:p>
    <w:p w14:paraId="200829F0" w14:textId="77777777" w:rsidR="00A94FE9" w:rsidRDefault="00A94FE9" w:rsidP="005469C4">
      <w:pPr>
        <w:pStyle w:val="ListParagraph"/>
        <w:rPr>
          <w:rFonts w:ascii="Times New Roman" w:hAnsi="Times New Roman" w:cs="Times New Roman"/>
          <w:u w:val="single"/>
        </w:rPr>
      </w:pPr>
    </w:p>
    <w:p w14:paraId="455F310C" w14:textId="77777777" w:rsidR="00650039" w:rsidRPr="00321903" w:rsidRDefault="00650039" w:rsidP="00650039">
      <w:pPr>
        <w:pStyle w:val="ListParagraph"/>
        <w:rPr>
          <w:rFonts w:ascii="Times New Roman" w:hAnsi="Times New Roman" w:cs="Times New Roman"/>
        </w:rPr>
      </w:pPr>
    </w:p>
    <w:p w14:paraId="6FE96243" w14:textId="45067486" w:rsidR="00650039" w:rsidRDefault="00650039" w:rsidP="00650039">
      <w:pPr>
        <w:pStyle w:val="ListParagraph"/>
        <w:numPr>
          <w:ilvl w:val="0"/>
          <w:numId w:val="18"/>
        </w:numPr>
        <w:ind w:left="-270"/>
        <w:rPr>
          <w:b/>
          <w:sz w:val="28"/>
          <w:szCs w:val="28"/>
          <w:u w:val="single"/>
        </w:rPr>
      </w:pPr>
      <w:r>
        <w:rPr>
          <w:b/>
          <w:sz w:val="28"/>
          <w:szCs w:val="28"/>
          <w:u w:val="single"/>
        </w:rPr>
        <w:t xml:space="preserve">&gt;= </w:t>
      </w:r>
      <w:r w:rsidRPr="00FB1CE2">
        <w:rPr>
          <w:b/>
          <w:sz w:val="28"/>
          <w:szCs w:val="28"/>
          <w:u w:val="single"/>
        </w:rPr>
        <w:t>1</w:t>
      </w:r>
      <w:r w:rsidR="005E12D8">
        <w:rPr>
          <w:b/>
          <w:sz w:val="28"/>
          <w:szCs w:val="28"/>
          <w:u w:val="single"/>
        </w:rPr>
        <w:t>2</w:t>
      </w:r>
      <w:r w:rsidRPr="00FB1CE2">
        <w:rPr>
          <w:b/>
          <w:sz w:val="28"/>
          <w:szCs w:val="28"/>
          <w:u w:val="single"/>
        </w:rPr>
        <w:t xml:space="preserve"> YEARS OLD </w:t>
      </w:r>
    </w:p>
    <w:p w14:paraId="676B9A6D" w14:textId="77777777" w:rsidR="00650039" w:rsidRPr="00FB1CE2" w:rsidRDefault="00650039" w:rsidP="00650039">
      <w:pPr>
        <w:pStyle w:val="ListParagraph"/>
        <w:rPr>
          <w:b/>
          <w:sz w:val="28"/>
          <w:szCs w:val="28"/>
          <w:u w:val="single"/>
        </w:rPr>
      </w:pPr>
    </w:p>
    <w:p w14:paraId="26102BA1" w14:textId="15170ADD" w:rsidR="00650039" w:rsidRPr="00B34FD8" w:rsidRDefault="00650039" w:rsidP="00650039">
      <w:pPr>
        <w:pStyle w:val="ListParagraph"/>
        <w:numPr>
          <w:ilvl w:val="0"/>
          <w:numId w:val="23"/>
        </w:numPr>
        <w:rPr>
          <w:b/>
          <w:u w:val="single"/>
        </w:rPr>
      </w:pPr>
      <w:r w:rsidRPr="00B34FD8">
        <w:rPr>
          <w:b/>
          <w:u w:val="single"/>
        </w:rPr>
        <w:t>INPUT FORM (ASTHMA CONTROL ASSESSMENT)</w:t>
      </w:r>
    </w:p>
    <w:p w14:paraId="556685C5" w14:textId="77777777" w:rsidR="00650039" w:rsidRPr="00BA2419" w:rsidRDefault="00650039" w:rsidP="00650039">
      <w:pPr>
        <w:pStyle w:val="ListParagraph"/>
      </w:pPr>
    </w:p>
    <w:tbl>
      <w:tblPr>
        <w:tblStyle w:val="TableGrid"/>
        <w:tblW w:w="10440" w:type="dxa"/>
        <w:tblInd w:w="-635" w:type="dxa"/>
        <w:tblLook w:val="04A0" w:firstRow="1" w:lastRow="0" w:firstColumn="1" w:lastColumn="0" w:noHBand="0" w:noVBand="1"/>
      </w:tblPr>
      <w:tblGrid>
        <w:gridCol w:w="1500"/>
        <w:gridCol w:w="1561"/>
        <w:gridCol w:w="1305"/>
        <w:gridCol w:w="1852"/>
        <w:gridCol w:w="1194"/>
        <w:gridCol w:w="1439"/>
        <w:gridCol w:w="1589"/>
      </w:tblGrid>
      <w:tr w:rsidR="00650039" w:rsidRPr="00604906" w14:paraId="586DD4A2" w14:textId="77777777" w:rsidTr="00986D35">
        <w:trPr>
          <w:trHeight w:val="512"/>
        </w:trPr>
        <w:tc>
          <w:tcPr>
            <w:tcW w:w="1500" w:type="dxa"/>
          </w:tcPr>
          <w:p w14:paraId="5926BEF1" w14:textId="77777777" w:rsidR="00650039" w:rsidRPr="00604906" w:rsidRDefault="00650039" w:rsidP="00650039">
            <w:pPr>
              <w:rPr>
                <w:rFonts w:ascii="Times New Roman" w:hAnsi="Times New Roman" w:cs="Times New Roman"/>
                <w:b/>
              </w:rPr>
            </w:pPr>
            <w:r w:rsidRPr="00604906">
              <w:rPr>
                <w:rFonts w:ascii="Times New Roman" w:hAnsi="Times New Roman" w:cs="Times New Roman"/>
                <w:b/>
              </w:rPr>
              <w:t>QUESTIONS NUMBER</w:t>
            </w:r>
          </w:p>
        </w:tc>
        <w:tc>
          <w:tcPr>
            <w:tcW w:w="1561" w:type="dxa"/>
          </w:tcPr>
          <w:p w14:paraId="3E77FE5D" w14:textId="77777777" w:rsidR="00650039" w:rsidRPr="00604906" w:rsidRDefault="00650039" w:rsidP="00650039">
            <w:pPr>
              <w:rPr>
                <w:rFonts w:ascii="Times New Roman" w:hAnsi="Times New Roman" w:cs="Times New Roman"/>
                <w:b/>
              </w:rPr>
            </w:pPr>
            <w:r w:rsidRPr="00604906">
              <w:rPr>
                <w:rFonts w:ascii="Times New Roman" w:hAnsi="Times New Roman" w:cs="Times New Roman"/>
                <w:b/>
              </w:rPr>
              <w:t>QUESTIONS</w:t>
            </w:r>
          </w:p>
        </w:tc>
        <w:tc>
          <w:tcPr>
            <w:tcW w:w="1305" w:type="dxa"/>
          </w:tcPr>
          <w:p w14:paraId="1C661552" w14:textId="77777777" w:rsidR="00650039" w:rsidRPr="00604906" w:rsidRDefault="00650039" w:rsidP="00650039">
            <w:pPr>
              <w:rPr>
                <w:rFonts w:ascii="Times New Roman" w:hAnsi="Times New Roman" w:cs="Times New Roman"/>
                <w:b/>
              </w:rPr>
            </w:pPr>
            <w:r w:rsidRPr="00604906">
              <w:rPr>
                <w:rFonts w:ascii="Times New Roman" w:hAnsi="Times New Roman" w:cs="Times New Roman"/>
                <w:b/>
              </w:rPr>
              <w:t>ANSWERS TYPES</w:t>
            </w:r>
          </w:p>
        </w:tc>
        <w:tc>
          <w:tcPr>
            <w:tcW w:w="1852" w:type="dxa"/>
          </w:tcPr>
          <w:p w14:paraId="134CB4F9" w14:textId="77777777" w:rsidR="00650039" w:rsidRPr="00604906" w:rsidRDefault="00650039" w:rsidP="00650039">
            <w:pPr>
              <w:rPr>
                <w:rFonts w:ascii="Times New Roman" w:hAnsi="Times New Roman" w:cs="Times New Roman"/>
                <w:b/>
              </w:rPr>
            </w:pPr>
            <w:r w:rsidRPr="00604906">
              <w:rPr>
                <w:rFonts w:ascii="Times New Roman" w:hAnsi="Times New Roman" w:cs="Times New Roman"/>
                <w:b/>
              </w:rPr>
              <w:t>ANSWERS CHOICES</w:t>
            </w:r>
          </w:p>
        </w:tc>
        <w:tc>
          <w:tcPr>
            <w:tcW w:w="1194" w:type="dxa"/>
          </w:tcPr>
          <w:p w14:paraId="00C76132" w14:textId="77777777" w:rsidR="00650039" w:rsidRPr="00604906" w:rsidRDefault="00650039" w:rsidP="00650039">
            <w:pPr>
              <w:rPr>
                <w:rFonts w:ascii="Times New Roman" w:hAnsi="Times New Roman" w:cs="Times New Roman"/>
                <w:b/>
              </w:rPr>
            </w:pPr>
            <w:r>
              <w:rPr>
                <w:rFonts w:ascii="Times New Roman" w:hAnsi="Times New Roman" w:cs="Times New Roman"/>
                <w:b/>
              </w:rPr>
              <w:t>ANSWER CHOICE NUMBER</w:t>
            </w:r>
          </w:p>
        </w:tc>
        <w:tc>
          <w:tcPr>
            <w:tcW w:w="1439" w:type="dxa"/>
          </w:tcPr>
          <w:p w14:paraId="7BE85922" w14:textId="77777777" w:rsidR="00650039" w:rsidRPr="00604906" w:rsidRDefault="00650039" w:rsidP="00650039">
            <w:pPr>
              <w:rPr>
                <w:rFonts w:ascii="Times New Roman" w:hAnsi="Times New Roman" w:cs="Times New Roman"/>
                <w:b/>
              </w:rPr>
            </w:pPr>
            <w:r w:rsidRPr="00604906">
              <w:rPr>
                <w:rFonts w:ascii="Times New Roman" w:hAnsi="Times New Roman" w:cs="Times New Roman"/>
                <w:b/>
              </w:rPr>
              <w:t>USE TO EVALUATE ASTHMA CONTROL?</w:t>
            </w:r>
          </w:p>
        </w:tc>
        <w:tc>
          <w:tcPr>
            <w:tcW w:w="1589" w:type="dxa"/>
          </w:tcPr>
          <w:p w14:paraId="1BB0605F" w14:textId="77777777" w:rsidR="00650039" w:rsidRPr="00604906" w:rsidRDefault="00650039" w:rsidP="00650039">
            <w:pPr>
              <w:rPr>
                <w:rFonts w:ascii="Times New Roman" w:hAnsi="Times New Roman" w:cs="Times New Roman"/>
                <w:b/>
              </w:rPr>
            </w:pPr>
            <w:r>
              <w:rPr>
                <w:rFonts w:ascii="Times New Roman" w:hAnsi="Times New Roman" w:cs="Times New Roman"/>
                <w:b/>
              </w:rPr>
              <w:t xml:space="preserve"> DOMAIN OF CONTROL</w:t>
            </w:r>
          </w:p>
        </w:tc>
      </w:tr>
      <w:tr w:rsidR="00650039" w:rsidRPr="00604906" w14:paraId="7A2B6A80" w14:textId="77777777" w:rsidTr="00986D35">
        <w:trPr>
          <w:trHeight w:val="450"/>
        </w:trPr>
        <w:tc>
          <w:tcPr>
            <w:tcW w:w="1500" w:type="dxa"/>
            <w:vMerge w:val="restart"/>
          </w:tcPr>
          <w:p w14:paraId="08832691" w14:textId="77777777" w:rsidR="00650039" w:rsidRPr="00604906" w:rsidRDefault="00650039" w:rsidP="00650039">
            <w:pPr>
              <w:rPr>
                <w:rFonts w:ascii="Times New Roman" w:hAnsi="Times New Roman" w:cs="Times New Roman"/>
                <w:b/>
              </w:rPr>
            </w:pPr>
          </w:p>
          <w:p w14:paraId="2A6B48BE" w14:textId="77777777" w:rsidR="00650039" w:rsidRPr="00604906" w:rsidRDefault="00650039" w:rsidP="00650039">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1</w:t>
            </w:r>
          </w:p>
        </w:tc>
        <w:tc>
          <w:tcPr>
            <w:tcW w:w="1561" w:type="dxa"/>
            <w:vMerge w:val="restart"/>
          </w:tcPr>
          <w:p w14:paraId="70D2601C" w14:textId="77777777" w:rsidR="00650039" w:rsidRPr="00604906" w:rsidRDefault="00650039" w:rsidP="00650039">
            <w:pPr>
              <w:rPr>
                <w:rFonts w:ascii="Times New Roman" w:hAnsi="Times New Roman" w:cs="Times New Roman"/>
                <w:sz w:val="24"/>
                <w:szCs w:val="24"/>
              </w:rPr>
            </w:pPr>
          </w:p>
          <w:p w14:paraId="51BE1020" w14:textId="77777777" w:rsidR="00650039" w:rsidRPr="00604906" w:rsidRDefault="00650039" w:rsidP="00650039">
            <w:pPr>
              <w:rPr>
                <w:rFonts w:ascii="Times New Roman" w:hAnsi="Times New Roman" w:cs="Times New Roman"/>
                <w:sz w:val="24"/>
                <w:szCs w:val="24"/>
              </w:rPr>
            </w:pPr>
            <w:r w:rsidRPr="00604906">
              <w:rPr>
                <w:rFonts w:ascii="Times New Roman" w:hAnsi="Times New Roman" w:cs="Times New Roman"/>
                <w:sz w:val="24"/>
                <w:szCs w:val="24"/>
              </w:rPr>
              <w:t>Asthma symptoms in previous 2 – 4 weeks</w:t>
            </w:r>
          </w:p>
        </w:tc>
        <w:tc>
          <w:tcPr>
            <w:tcW w:w="1305" w:type="dxa"/>
            <w:vMerge w:val="restart"/>
          </w:tcPr>
          <w:p w14:paraId="037D8281" w14:textId="77777777" w:rsidR="00650039" w:rsidRPr="00604906" w:rsidRDefault="00650039" w:rsidP="00650039">
            <w:pPr>
              <w:rPr>
                <w:rFonts w:ascii="Times New Roman" w:hAnsi="Times New Roman" w:cs="Times New Roman"/>
                <w:sz w:val="24"/>
                <w:szCs w:val="24"/>
              </w:rPr>
            </w:pPr>
          </w:p>
          <w:p w14:paraId="01045167" w14:textId="77777777" w:rsidR="00650039" w:rsidRPr="00604906" w:rsidRDefault="00650039" w:rsidP="00650039">
            <w:pPr>
              <w:rPr>
                <w:rFonts w:ascii="Times New Roman" w:hAnsi="Times New Roman" w:cs="Times New Roman"/>
                <w:sz w:val="24"/>
                <w:szCs w:val="24"/>
              </w:rPr>
            </w:pPr>
            <w:r w:rsidRPr="00604906">
              <w:rPr>
                <w:rFonts w:ascii="Times New Roman" w:hAnsi="Times New Roman" w:cs="Times New Roman"/>
                <w:sz w:val="24"/>
                <w:szCs w:val="24"/>
              </w:rPr>
              <w:t>Multiple choice</w:t>
            </w:r>
            <w:r>
              <w:rPr>
                <w:rFonts w:ascii="Times New Roman" w:hAnsi="Times New Roman" w:cs="Times New Roman"/>
                <w:sz w:val="24"/>
                <w:szCs w:val="24"/>
              </w:rPr>
              <w:t xml:space="preserve"> </w:t>
            </w:r>
            <w:r w:rsidRPr="00604906">
              <w:rPr>
                <w:rFonts w:ascii="Times New Roman" w:hAnsi="Times New Roman" w:cs="Times New Roman"/>
                <w:sz w:val="24"/>
                <w:szCs w:val="24"/>
              </w:rPr>
              <w:t>- one answer</w:t>
            </w:r>
          </w:p>
        </w:tc>
        <w:tc>
          <w:tcPr>
            <w:tcW w:w="1852" w:type="dxa"/>
          </w:tcPr>
          <w:p w14:paraId="1DB39B49" w14:textId="77777777" w:rsidR="00650039" w:rsidRPr="00604906" w:rsidRDefault="00650039" w:rsidP="00650039">
            <w:pPr>
              <w:rPr>
                <w:rFonts w:ascii="Times New Roman" w:hAnsi="Times New Roman" w:cs="Times New Roman"/>
                <w:sz w:val="24"/>
                <w:szCs w:val="24"/>
              </w:rPr>
            </w:pPr>
          </w:p>
          <w:p w14:paraId="709A57CB" w14:textId="77777777" w:rsidR="00650039" w:rsidRDefault="00650039" w:rsidP="006C5F16">
            <w:pPr>
              <w:rPr>
                <w:rFonts w:ascii="Times New Roman" w:hAnsi="Times New Roman" w:cs="Times New Roman"/>
                <w:sz w:val="24"/>
                <w:szCs w:val="24"/>
              </w:rPr>
            </w:pPr>
            <w:r w:rsidRPr="00604906">
              <w:rPr>
                <w:rFonts w:ascii="Times New Roman" w:hAnsi="Times New Roman" w:cs="Times New Roman"/>
                <w:sz w:val="24"/>
                <w:szCs w:val="24"/>
              </w:rPr>
              <w:t xml:space="preserve">≤2 days /week </w:t>
            </w:r>
          </w:p>
          <w:p w14:paraId="07B68390" w14:textId="09071AC3" w:rsidR="006C5F16" w:rsidRPr="00604906" w:rsidRDefault="006C5F16" w:rsidP="006C5F16">
            <w:pPr>
              <w:rPr>
                <w:rFonts w:ascii="Times New Roman" w:hAnsi="Times New Roman" w:cs="Times New Roman"/>
                <w:sz w:val="24"/>
                <w:szCs w:val="24"/>
              </w:rPr>
            </w:pPr>
          </w:p>
        </w:tc>
        <w:tc>
          <w:tcPr>
            <w:tcW w:w="1194" w:type="dxa"/>
          </w:tcPr>
          <w:p w14:paraId="7FE1CE0A" w14:textId="77777777" w:rsidR="00650039" w:rsidRDefault="00650039" w:rsidP="00650039">
            <w:pPr>
              <w:rPr>
                <w:rFonts w:ascii="Times New Roman" w:hAnsi="Times New Roman" w:cs="Times New Roman"/>
              </w:rPr>
            </w:pPr>
          </w:p>
          <w:p w14:paraId="14AA49F6" w14:textId="77777777" w:rsidR="00650039" w:rsidRPr="00604906" w:rsidRDefault="00650039" w:rsidP="00650039">
            <w:pPr>
              <w:rPr>
                <w:rFonts w:ascii="Times New Roman" w:hAnsi="Times New Roman" w:cs="Times New Roman"/>
              </w:rPr>
            </w:pPr>
            <w:r>
              <w:rPr>
                <w:rFonts w:ascii="Times New Roman" w:hAnsi="Times New Roman" w:cs="Times New Roman"/>
              </w:rPr>
              <w:t>A1</w:t>
            </w:r>
          </w:p>
        </w:tc>
        <w:tc>
          <w:tcPr>
            <w:tcW w:w="1439" w:type="dxa"/>
            <w:vMerge w:val="restart"/>
          </w:tcPr>
          <w:p w14:paraId="63E42906" w14:textId="77777777" w:rsidR="00650039" w:rsidRPr="00604906" w:rsidRDefault="00650039" w:rsidP="00650039">
            <w:pPr>
              <w:rPr>
                <w:rFonts w:ascii="Times New Roman" w:hAnsi="Times New Roman" w:cs="Times New Roman"/>
              </w:rPr>
            </w:pPr>
          </w:p>
          <w:p w14:paraId="4306B009"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 xml:space="preserve"> Yes</w:t>
            </w:r>
          </w:p>
        </w:tc>
        <w:tc>
          <w:tcPr>
            <w:tcW w:w="1589" w:type="dxa"/>
            <w:vMerge w:val="restart"/>
          </w:tcPr>
          <w:p w14:paraId="729C0F79" w14:textId="77777777" w:rsidR="00650039" w:rsidRDefault="00650039" w:rsidP="00650039">
            <w:pPr>
              <w:rPr>
                <w:rFonts w:ascii="Times New Roman" w:hAnsi="Times New Roman" w:cs="Times New Roman"/>
              </w:rPr>
            </w:pPr>
          </w:p>
          <w:p w14:paraId="680A9CBA" w14:textId="77777777" w:rsidR="00650039" w:rsidRPr="00604906" w:rsidRDefault="00650039" w:rsidP="00650039">
            <w:pPr>
              <w:rPr>
                <w:rFonts w:ascii="Times New Roman" w:hAnsi="Times New Roman" w:cs="Times New Roman"/>
              </w:rPr>
            </w:pPr>
            <w:r>
              <w:rPr>
                <w:rFonts w:ascii="Times New Roman" w:hAnsi="Times New Roman" w:cs="Times New Roman"/>
              </w:rPr>
              <w:t>Impairment</w:t>
            </w:r>
          </w:p>
        </w:tc>
      </w:tr>
      <w:tr w:rsidR="00650039" w:rsidRPr="00604906" w14:paraId="671CAB9B" w14:textId="77777777" w:rsidTr="00986D35">
        <w:trPr>
          <w:trHeight w:val="450"/>
        </w:trPr>
        <w:tc>
          <w:tcPr>
            <w:tcW w:w="1500" w:type="dxa"/>
            <w:vMerge/>
          </w:tcPr>
          <w:p w14:paraId="6EA1B605" w14:textId="77777777" w:rsidR="00650039" w:rsidRPr="00604906" w:rsidRDefault="00650039" w:rsidP="00650039">
            <w:pPr>
              <w:rPr>
                <w:rFonts w:ascii="Times New Roman" w:hAnsi="Times New Roman" w:cs="Times New Roman"/>
                <w:b/>
              </w:rPr>
            </w:pPr>
          </w:p>
        </w:tc>
        <w:tc>
          <w:tcPr>
            <w:tcW w:w="1561" w:type="dxa"/>
            <w:vMerge/>
          </w:tcPr>
          <w:p w14:paraId="4CD0D208" w14:textId="77777777" w:rsidR="00650039" w:rsidRPr="00604906" w:rsidRDefault="00650039" w:rsidP="00650039">
            <w:pPr>
              <w:rPr>
                <w:rFonts w:ascii="Times New Roman" w:hAnsi="Times New Roman" w:cs="Times New Roman"/>
                <w:sz w:val="24"/>
                <w:szCs w:val="24"/>
              </w:rPr>
            </w:pPr>
          </w:p>
        </w:tc>
        <w:tc>
          <w:tcPr>
            <w:tcW w:w="1305" w:type="dxa"/>
            <w:vMerge/>
          </w:tcPr>
          <w:p w14:paraId="02164C42" w14:textId="77777777" w:rsidR="00650039" w:rsidRPr="00604906" w:rsidRDefault="00650039" w:rsidP="00650039">
            <w:pPr>
              <w:rPr>
                <w:rFonts w:ascii="Times New Roman" w:hAnsi="Times New Roman" w:cs="Times New Roman"/>
                <w:sz w:val="24"/>
                <w:szCs w:val="24"/>
              </w:rPr>
            </w:pPr>
          </w:p>
        </w:tc>
        <w:tc>
          <w:tcPr>
            <w:tcW w:w="1852" w:type="dxa"/>
          </w:tcPr>
          <w:p w14:paraId="2C78412A" w14:textId="77777777" w:rsidR="00650039" w:rsidRDefault="00650039" w:rsidP="00650039">
            <w:pPr>
              <w:rPr>
                <w:rFonts w:ascii="Times New Roman" w:hAnsi="Times New Roman" w:cs="Times New Roman"/>
                <w:sz w:val="24"/>
                <w:szCs w:val="24"/>
              </w:rPr>
            </w:pPr>
          </w:p>
          <w:p w14:paraId="0CB6F97E" w14:textId="77777777" w:rsidR="00650039" w:rsidRDefault="00650039" w:rsidP="006C5F16">
            <w:pPr>
              <w:rPr>
                <w:rFonts w:ascii="Times New Roman" w:hAnsi="Times New Roman" w:cs="Times New Roman"/>
                <w:sz w:val="24"/>
                <w:szCs w:val="24"/>
              </w:rPr>
            </w:pPr>
            <w:r w:rsidRPr="00604906">
              <w:rPr>
                <w:rFonts w:ascii="Times New Roman" w:hAnsi="Times New Roman" w:cs="Times New Roman"/>
                <w:sz w:val="24"/>
                <w:szCs w:val="24"/>
              </w:rPr>
              <w:t xml:space="preserve">&gt;2 days/week </w:t>
            </w:r>
          </w:p>
          <w:p w14:paraId="7A135FF1" w14:textId="302B6B0F" w:rsidR="006C5F16" w:rsidRPr="00604906" w:rsidRDefault="006C5F16" w:rsidP="006C5F16">
            <w:pPr>
              <w:rPr>
                <w:rFonts w:ascii="Times New Roman" w:hAnsi="Times New Roman" w:cs="Times New Roman"/>
                <w:sz w:val="24"/>
                <w:szCs w:val="24"/>
              </w:rPr>
            </w:pPr>
          </w:p>
        </w:tc>
        <w:tc>
          <w:tcPr>
            <w:tcW w:w="1194" w:type="dxa"/>
          </w:tcPr>
          <w:p w14:paraId="5454AA45" w14:textId="77777777" w:rsidR="00650039" w:rsidRDefault="00650039" w:rsidP="00650039">
            <w:pPr>
              <w:rPr>
                <w:rFonts w:ascii="Times New Roman" w:hAnsi="Times New Roman" w:cs="Times New Roman"/>
              </w:rPr>
            </w:pPr>
          </w:p>
          <w:p w14:paraId="4F14ED83" w14:textId="77777777" w:rsidR="00650039" w:rsidRPr="00604906" w:rsidRDefault="00650039" w:rsidP="00650039">
            <w:pPr>
              <w:rPr>
                <w:rFonts w:ascii="Times New Roman" w:hAnsi="Times New Roman" w:cs="Times New Roman"/>
              </w:rPr>
            </w:pPr>
            <w:r>
              <w:rPr>
                <w:rFonts w:ascii="Times New Roman" w:hAnsi="Times New Roman" w:cs="Times New Roman"/>
              </w:rPr>
              <w:t>A2</w:t>
            </w:r>
          </w:p>
        </w:tc>
        <w:tc>
          <w:tcPr>
            <w:tcW w:w="1439" w:type="dxa"/>
            <w:vMerge/>
          </w:tcPr>
          <w:p w14:paraId="70E88943" w14:textId="77777777" w:rsidR="00650039" w:rsidRPr="00604906" w:rsidRDefault="00650039" w:rsidP="00650039">
            <w:pPr>
              <w:rPr>
                <w:rFonts w:ascii="Times New Roman" w:hAnsi="Times New Roman" w:cs="Times New Roman"/>
              </w:rPr>
            </w:pPr>
          </w:p>
        </w:tc>
        <w:tc>
          <w:tcPr>
            <w:tcW w:w="1589" w:type="dxa"/>
            <w:vMerge/>
          </w:tcPr>
          <w:p w14:paraId="23E6C4E8" w14:textId="77777777" w:rsidR="00650039" w:rsidRPr="00604906" w:rsidRDefault="00650039" w:rsidP="00650039">
            <w:pPr>
              <w:rPr>
                <w:rFonts w:ascii="Times New Roman" w:hAnsi="Times New Roman" w:cs="Times New Roman"/>
              </w:rPr>
            </w:pPr>
          </w:p>
        </w:tc>
      </w:tr>
      <w:tr w:rsidR="00650039" w:rsidRPr="00604906" w14:paraId="3BCBC9C1" w14:textId="77777777" w:rsidTr="00986D35">
        <w:trPr>
          <w:trHeight w:val="450"/>
        </w:trPr>
        <w:tc>
          <w:tcPr>
            <w:tcW w:w="1500" w:type="dxa"/>
            <w:vMerge/>
          </w:tcPr>
          <w:p w14:paraId="51F04368" w14:textId="77777777" w:rsidR="00650039" w:rsidRPr="00604906" w:rsidRDefault="00650039" w:rsidP="00650039">
            <w:pPr>
              <w:rPr>
                <w:rFonts w:ascii="Times New Roman" w:hAnsi="Times New Roman" w:cs="Times New Roman"/>
                <w:b/>
              </w:rPr>
            </w:pPr>
          </w:p>
        </w:tc>
        <w:tc>
          <w:tcPr>
            <w:tcW w:w="1561" w:type="dxa"/>
            <w:vMerge/>
          </w:tcPr>
          <w:p w14:paraId="0956CE6B" w14:textId="77777777" w:rsidR="00650039" w:rsidRPr="00604906" w:rsidRDefault="00650039" w:rsidP="00650039">
            <w:pPr>
              <w:rPr>
                <w:rFonts w:ascii="Times New Roman" w:hAnsi="Times New Roman" w:cs="Times New Roman"/>
                <w:sz w:val="24"/>
                <w:szCs w:val="24"/>
              </w:rPr>
            </w:pPr>
          </w:p>
        </w:tc>
        <w:tc>
          <w:tcPr>
            <w:tcW w:w="1305" w:type="dxa"/>
            <w:vMerge/>
          </w:tcPr>
          <w:p w14:paraId="623985FB" w14:textId="77777777" w:rsidR="00650039" w:rsidRPr="00604906" w:rsidRDefault="00650039" w:rsidP="00650039">
            <w:pPr>
              <w:rPr>
                <w:rFonts w:ascii="Times New Roman" w:hAnsi="Times New Roman" w:cs="Times New Roman"/>
                <w:sz w:val="24"/>
                <w:szCs w:val="24"/>
              </w:rPr>
            </w:pPr>
          </w:p>
        </w:tc>
        <w:tc>
          <w:tcPr>
            <w:tcW w:w="1852" w:type="dxa"/>
          </w:tcPr>
          <w:p w14:paraId="53D5E757" w14:textId="77777777" w:rsidR="00650039" w:rsidRDefault="00650039" w:rsidP="00650039">
            <w:pPr>
              <w:rPr>
                <w:rFonts w:ascii="Times New Roman" w:hAnsi="Times New Roman" w:cs="Times New Roman"/>
                <w:sz w:val="24"/>
                <w:szCs w:val="24"/>
              </w:rPr>
            </w:pPr>
          </w:p>
          <w:p w14:paraId="5018E9CB" w14:textId="77777777" w:rsidR="00650039" w:rsidRPr="00604906" w:rsidRDefault="00650039" w:rsidP="00650039">
            <w:pPr>
              <w:rPr>
                <w:rFonts w:ascii="Times New Roman" w:hAnsi="Times New Roman" w:cs="Times New Roman"/>
                <w:sz w:val="24"/>
                <w:szCs w:val="24"/>
              </w:rPr>
            </w:pPr>
            <w:r w:rsidRPr="00604906">
              <w:rPr>
                <w:rFonts w:ascii="Times New Roman" w:hAnsi="Times New Roman" w:cs="Times New Roman"/>
                <w:sz w:val="24"/>
                <w:szCs w:val="24"/>
              </w:rPr>
              <w:t>Throughout the day</w:t>
            </w:r>
          </w:p>
          <w:p w14:paraId="66CDEDE1" w14:textId="77777777" w:rsidR="00650039" w:rsidRPr="00604906" w:rsidRDefault="00650039" w:rsidP="00650039">
            <w:pPr>
              <w:rPr>
                <w:rFonts w:ascii="Times New Roman" w:hAnsi="Times New Roman" w:cs="Times New Roman"/>
                <w:sz w:val="24"/>
                <w:szCs w:val="24"/>
              </w:rPr>
            </w:pPr>
          </w:p>
        </w:tc>
        <w:tc>
          <w:tcPr>
            <w:tcW w:w="1194" w:type="dxa"/>
          </w:tcPr>
          <w:p w14:paraId="052BC87A" w14:textId="77777777" w:rsidR="00650039" w:rsidRDefault="00650039" w:rsidP="00650039">
            <w:pPr>
              <w:rPr>
                <w:rFonts w:ascii="Times New Roman" w:hAnsi="Times New Roman" w:cs="Times New Roman"/>
              </w:rPr>
            </w:pPr>
          </w:p>
          <w:p w14:paraId="7BB6ADD5" w14:textId="77777777" w:rsidR="00650039" w:rsidRPr="00604906" w:rsidRDefault="00650039" w:rsidP="00650039">
            <w:pPr>
              <w:rPr>
                <w:rFonts w:ascii="Times New Roman" w:hAnsi="Times New Roman" w:cs="Times New Roman"/>
              </w:rPr>
            </w:pPr>
            <w:r>
              <w:rPr>
                <w:rFonts w:ascii="Times New Roman" w:hAnsi="Times New Roman" w:cs="Times New Roman"/>
              </w:rPr>
              <w:t>A3</w:t>
            </w:r>
          </w:p>
        </w:tc>
        <w:tc>
          <w:tcPr>
            <w:tcW w:w="1439" w:type="dxa"/>
            <w:vMerge/>
          </w:tcPr>
          <w:p w14:paraId="2A37C974" w14:textId="77777777" w:rsidR="00650039" w:rsidRPr="00604906" w:rsidRDefault="00650039" w:rsidP="00650039">
            <w:pPr>
              <w:rPr>
                <w:rFonts w:ascii="Times New Roman" w:hAnsi="Times New Roman" w:cs="Times New Roman"/>
              </w:rPr>
            </w:pPr>
          </w:p>
        </w:tc>
        <w:tc>
          <w:tcPr>
            <w:tcW w:w="1589" w:type="dxa"/>
            <w:vMerge/>
          </w:tcPr>
          <w:p w14:paraId="39383165" w14:textId="77777777" w:rsidR="00650039" w:rsidRPr="00604906" w:rsidRDefault="00650039" w:rsidP="00650039">
            <w:pPr>
              <w:rPr>
                <w:rFonts w:ascii="Times New Roman" w:hAnsi="Times New Roman" w:cs="Times New Roman"/>
              </w:rPr>
            </w:pPr>
          </w:p>
        </w:tc>
      </w:tr>
      <w:tr w:rsidR="00650039" w:rsidRPr="00604906" w14:paraId="38EF6FA0" w14:textId="77777777" w:rsidTr="00986D35">
        <w:trPr>
          <w:trHeight w:val="205"/>
        </w:trPr>
        <w:tc>
          <w:tcPr>
            <w:tcW w:w="1500" w:type="dxa"/>
            <w:vMerge w:val="restart"/>
          </w:tcPr>
          <w:p w14:paraId="1407D7B1" w14:textId="77777777" w:rsidR="00650039" w:rsidRPr="00604906" w:rsidRDefault="00650039" w:rsidP="00650039">
            <w:pPr>
              <w:rPr>
                <w:rFonts w:ascii="Times New Roman" w:hAnsi="Times New Roman" w:cs="Times New Roman"/>
                <w:b/>
              </w:rPr>
            </w:pPr>
          </w:p>
          <w:p w14:paraId="0BEA6E55" w14:textId="77777777" w:rsidR="00650039" w:rsidRPr="00604906" w:rsidRDefault="00650039" w:rsidP="00650039">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2</w:t>
            </w:r>
          </w:p>
        </w:tc>
        <w:tc>
          <w:tcPr>
            <w:tcW w:w="1561" w:type="dxa"/>
            <w:vMerge w:val="restart"/>
          </w:tcPr>
          <w:p w14:paraId="3B975BDE" w14:textId="77777777" w:rsidR="00650039" w:rsidRPr="00604906" w:rsidRDefault="00650039" w:rsidP="00650039">
            <w:pPr>
              <w:rPr>
                <w:rFonts w:ascii="Times New Roman" w:hAnsi="Times New Roman" w:cs="Times New Roman"/>
                <w:sz w:val="24"/>
                <w:szCs w:val="24"/>
              </w:rPr>
            </w:pPr>
          </w:p>
          <w:p w14:paraId="38AC14D6" w14:textId="7BF79C63" w:rsidR="00650039" w:rsidRPr="00604906" w:rsidRDefault="00650039" w:rsidP="004F69ED">
            <w:pPr>
              <w:rPr>
                <w:rFonts w:ascii="Times New Roman" w:hAnsi="Times New Roman" w:cs="Times New Roman"/>
                <w:sz w:val="24"/>
                <w:szCs w:val="24"/>
              </w:rPr>
            </w:pPr>
            <w:r w:rsidRPr="00604906">
              <w:rPr>
                <w:rFonts w:ascii="Times New Roman" w:hAnsi="Times New Roman" w:cs="Times New Roman"/>
                <w:sz w:val="24"/>
                <w:szCs w:val="24"/>
              </w:rPr>
              <w:t>Nighttime awakening</w:t>
            </w:r>
            <w:r>
              <w:rPr>
                <w:rFonts w:ascii="Times New Roman" w:hAnsi="Times New Roman" w:cs="Times New Roman"/>
                <w:sz w:val="24"/>
                <w:szCs w:val="24"/>
              </w:rPr>
              <w:t>s</w:t>
            </w:r>
            <w:r w:rsidRPr="00604906">
              <w:rPr>
                <w:rFonts w:ascii="Times New Roman" w:hAnsi="Times New Roman" w:cs="Times New Roman"/>
                <w:sz w:val="24"/>
                <w:szCs w:val="24"/>
              </w:rPr>
              <w:t xml:space="preserve"> </w:t>
            </w:r>
            <w:r w:rsidR="004F69ED">
              <w:rPr>
                <w:rFonts w:ascii="Times New Roman" w:hAnsi="Times New Roman" w:cs="Times New Roman"/>
                <w:sz w:val="24"/>
                <w:szCs w:val="24"/>
              </w:rPr>
              <w:t>i</w:t>
            </w:r>
            <w:r w:rsidRPr="00604906">
              <w:rPr>
                <w:rFonts w:ascii="Times New Roman" w:hAnsi="Times New Roman" w:cs="Times New Roman"/>
                <w:sz w:val="24"/>
                <w:szCs w:val="24"/>
              </w:rPr>
              <w:t>n previous 2- 4 weeks</w:t>
            </w:r>
          </w:p>
        </w:tc>
        <w:tc>
          <w:tcPr>
            <w:tcW w:w="1305" w:type="dxa"/>
            <w:vMerge w:val="restart"/>
          </w:tcPr>
          <w:p w14:paraId="3CA830A1" w14:textId="77777777" w:rsidR="00650039" w:rsidRPr="00604906" w:rsidRDefault="00650039" w:rsidP="00650039">
            <w:pPr>
              <w:rPr>
                <w:rFonts w:ascii="Times New Roman" w:hAnsi="Times New Roman" w:cs="Times New Roman"/>
                <w:sz w:val="24"/>
                <w:szCs w:val="24"/>
              </w:rPr>
            </w:pPr>
          </w:p>
          <w:p w14:paraId="1B5E76FE" w14:textId="77777777" w:rsidR="00650039" w:rsidRPr="00604906" w:rsidRDefault="00650039" w:rsidP="00650039">
            <w:pPr>
              <w:rPr>
                <w:rFonts w:ascii="Times New Roman" w:hAnsi="Times New Roman" w:cs="Times New Roman"/>
                <w:sz w:val="24"/>
                <w:szCs w:val="24"/>
              </w:rPr>
            </w:pPr>
            <w:r w:rsidRPr="00604906">
              <w:rPr>
                <w:rFonts w:ascii="Times New Roman" w:hAnsi="Times New Roman" w:cs="Times New Roman"/>
                <w:sz w:val="24"/>
                <w:szCs w:val="24"/>
              </w:rPr>
              <w:t>Multiple choice</w:t>
            </w:r>
            <w:r>
              <w:rPr>
                <w:rFonts w:ascii="Times New Roman" w:hAnsi="Times New Roman" w:cs="Times New Roman"/>
                <w:sz w:val="24"/>
                <w:szCs w:val="24"/>
              </w:rPr>
              <w:t xml:space="preserve"> </w:t>
            </w:r>
            <w:r w:rsidRPr="00604906">
              <w:rPr>
                <w:rFonts w:ascii="Times New Roman" w:hAnsi="Times New Roman" w:cs="Times New Roman"/>
                <w:sz w:val="24"/>
                <w:szCs w:val="24"/>
              </w:rPr>
              <w:t>- one answer</w:t>
            </w:r>
          </w:p>
        </w:tc>
        <w:tc>
          <w:tcPr>
            <w:tcW w:w="1852" w:type="dxa"/>
          </w:tcPr>
          <w:p w14:paraId="1207B456" w14:textId="77777777" w:rsidR="00650039" w:rsidRPr="00604906" w:rsidRDefault="00650039" w:rsidP="00650039">
            <w:pPr>
              <w:rPr>
                <w:rFonts w:ascii="Times New Roman" w:hAnsi="Times New Roman" w:cs="Times New Roman"/>
                <w:sz w:val="24"/>
                <w:szCs w:val="24"/>
              </w:rPr>
            </w:pPr>
          </w:p>
          <w:p w14:paraId="4C9DF459" w14:textId="597CE84A" w:rsidR="00650039" w:rsidRDefault="006C5F16" w:rsidP="00650039">
            <w:pPr>
              <w:rPr>
                <w:rFonts w:ascii="Times New Roman" w:hAnsi="Times New Roman" w:cs="Times New Roman"/>
                <w:sz w:val="24"/>
                <w:szCs w:val="24"/>
              </w:rPr>
            </w:pPr>
            <w:r>
              <w:rPr>
                <w:rFonts w:ascii="Times New Roman" w:hAnsi="Times New Roman" w:cs="Times New Roman"/>
                <w:sz w:val="24"/>
                <w:szCs w:val="24"/>
              </w:rPr>
              <w:t>≤ 2</w:t>
            </w:r>
            <w:r w:rsidR="00650039" w:rsidRPr="00604906">
              <w:rPr>
                <w:rFonts w:ascii="Times New Roman" w:hAnsi="Times New Roman" w:cs="Times New Roman"/>
                <w:sz w:val="24"/>
                <w:szCs w:val="24"/>
              </w:rPr>
              <w:t>x/month</w:t>
            </w:r>
          </w:p>
          <w:p w14:paraId="62B3E182" w14:textId="77777777" w:rsidR="00650039" w:rsidRPr="00604906" w:rsidRDefault="00650039" w:rsidP="00650039">
            <w:pPr>
              <w:rPr>
                <w:rFonts w:ascii="Times New Roman" w:hAnsi="Times New Roman" w:cs="Times New Roman"/>
                <w:sz w:val="24"/>
                <w:szCs w:val="24"/>
              </w:rPr>
            </w:pPr>
          </w:p>
        </w:tc>
        <w:tc>
          <w:tcPr>
            <w:tcW w:w="1194" w:type="dxa"/>
          </w:tcPr>
          <w:p w14:paraId="29DF16A3" w14:textId="77777777" w:rsidR="00650039" w:rsidRDefault="00650039" w:rsidP="00650039">
            <w:pPr>
              <w:rPr>
                <w:rFonts w:ascii="Times New Roman" w:hAnsi="Times New Roman" w:cs="Times New Roman"/>
              </w:rPr>
            </w:pPr>
          </w:p>
          <w:p w14:paraId="6E743FF5" w14:textId="77777777" w:rsidR="00650039" w:rsidRDefault="00650039" w:rsidP="00650039">
            <w:pPr>
              <w:rPr>
                <w:rFonts w:ascii="Times New Roman" w:hAnsi="Times New Roman" w:cs="Times New Roman"/>
              </w:rPr>
            </w:pPr>
            <w:r>
              <w:rPr>
                <w:rFonts w:ascii="Times New Roman" w:hAnsi="Times New Roman" w:cs="Times New Roman"/>
              </w:rPr>
              <w:t>A1</w:t>
            </w:r>
          </w:p>
        </w:tc>
        <w:tc>
          <w:tcPr>
            <w:tcW w:w="1439" w:type="dxa"/>
            <w:vMerge w:val="restart"/>
          </w:tcPr>
          <w:p w14:paraId="7CC6848C" w14:textId="77777777" w:rsidR="00650039" w:rsidRDefault="00650039" w:rsidP="00650039">
            <w:pPr>
              <w:rPr>
                <w:rFonts w:ascii="Times New Roman" w:hAnsi="Times New Roman" w:cs="Times New Roman"/>
              </w:rPr>
            </w:pPr>
          </w:p>
          <w:p w14:paraId="66D7FA73"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Yes</w:t>
            </w:r>
          </w:p>
        </w:tc>
        <w:tc>
          <w:tcPr>
            <w:tcW w:w="1589" w:type="dxa"/>
            <w:vMerge w:val="restart"/>
          </w:tcPr>
          <w:p w14:paraId="06AFF6E8" w14:textId="77777777" w:rsidR="00650039" w:rsidRDefault="00650039" w:rsidP="00650039">
            <w:pPr>
              <w:rPr>
                <w:rFonts w:ascii="Times New Roman" w:hAnsi="Times New Roman" w:cs="Times New Roman"/>
              </w:rPr>
            </w:pPr>
          </w:p>
          <w:p w14:paraId="279FCFB1" w14:textId="77777777" w:rsidR="00650039" w:rsidRDefault="00650039" w:rsidP="00650039">
            <w:pPr>
              <w:rPr>
                <w:rFonts w:ascii="Times New Roman" w:hAnsi="Times New Roman" w:cs="Times New Roman"/>
              </w:rPr>
            </w:pPr>
            <w:r>
              <w:rPr>
                <w:rFonts w:ascii="Times New Roman" w:hAnsi="Times New Roman" w:cs="Times New Roman"/>
              </w:rPr>
              <w:t>Impairment</w:t>
            </w:r>
          </w:p>
        </w:tc>
      </w:tr>
      <w:tr w:rsidR="00650039" w:rsidRPr="00604906" w14:paraId="38B23353" w14:textId="77777777" w:rsidTr="00986D35">
        <w:trPr>
          <w:trHeight w:val="205"/>
        </w:trPr>
        <w:tc>
          <w:tcPr>
            <w:tcW w:w="1500" w:type="dxa"/>
            <w:vMerge/>
          </w:tcPr>
          <w:p w14:paraId="549A1B0D" w14:textId="77777777" w:rsidR="00650039" w:rsidRPr="00604906" w:rsidRDefault="00650039" w:rsidP="00650039">
            <w:pPr>
              <w:rPr>
                <w:rFonts w:ascii="Times New Roman" w:hAnsi="Times New Roman" w:cs="Times New Roman"/>
                <w:b/>
              </w:rPr>
            </w:pPr>
          </w:p>
        </w:tc>
        <w:tc>
          <w:tcPr>
            <w:tcW w:w="1561" w:type="dxa"/>
            <w:vMerge/>
          </w:tcPr>
          <w:p w14:paraId="370C97F7" w14:textId="77777777" w:rsidR="00650039" w:rsidRPr="00604906" w:rsidRDefault="00650039" w:rsidP="00650039">
            <w:pPr>
              <w:rPr>
                <w:rFonts w:ascii="Times New Roman" w:hAnsi="Times New Roman" w:cs="Times New Roman"/>
                <w:sz w:val="24"/>
                <w:szCs w:val="24"/>
              </w:rPr>
            </w:pPr>
          </w:p>
        </w:tc>
        <w:tc>
          <w:tcPr>
            <w:tcW w:w="1305" w:type="dxa"/>
            <w:vMerge/>
          </w:tcPr>
          <w:p w14:paraId="792EBB30" w14:textId="77777777" w:rsidR="00650039" w:rsidRPr="00604906" w:rsidRDefault="00650039" w:rsidP="00650039">
            <w:pPr>
              <w:rPr>
                <w:rFonts w:ascii="Times New Roman" w:hAnsi="Times New Roman" w:cs="Times New Roman"/>
                <w:sz w:val="24"/>
                <w:szCs w:val="24"/>
              </w:rPr>
            </w:pPr>
          </w:p>
        </w:tc>
        <w:tc>
          <w:tcPr>
            <w:tcW w:w="1852" w:type="dxa"/>
          </w:tcPr>
          <w:p w14:paraId="10D02630" w14:textId="77777777" w:rsidR="00650039" w:rsidRDefault="00650039" w:rsidP="00650039">
            <w:pPr>
              <w:rPr>
                <w:rFonts w:ascii="Times New Roman" w:hAnsi="Times New Roman" w:cs="Times New Roman"/>
                <w:sz w:val="24"/>
                <w:szCs w:val="24"/>
              </w:rPr>
            </w:pPr>
          </w:p>
          <w:p w14:paraId="1C55BBC2" w14:textId="65376A6A" w:rsidR="00650039" w:rsidRDefault="006C5F16" w:rsidP="00650039">
            <w:pPr>
              <w:rPr>
                <w:rFonts w:ascii="Times New Roman" w:hAnsi="Times New Roman" w:cs="Times New Roman"/>
                <w:sz w:val="24"/>
                <w:szCs w:val="24"/>
              </w:rPr>
            </w:pPr>
            <w:r>
              <w:rPr>
                <w:rFonts w:ascii="Times New Roman" w:hAnsi="Times New Roman" w:cs="Times New Roman"/>
                <w:sz w:val="24"/>
                <w:szCs w:val="24"/>
              </w:rPr>
              <w:t>1-3</w:t>
            </w:r>
            <w:r w:rsidR="00650039" w:rsidRPr="00604906">
              <w:rPr>
                <w:rFonts w:ascii="Times New Roman" w:hAnsi="Times New Roman" w:cs="Times New Roman"/>
                <w:sz w:val="24"/>
                <w:szCs w:val="24"/>
              </w:rPr>
              <w:t>x/</w:t>
            </w:r>
            <w:r w:rsidR="004F69ED">
              <w:rPr>
                <w:rFonts w:ascii="Times New Roman" w:hAnsi="Times New Roman" w:cs="Times New Roman"/>
                <w:sz w:val="24"/>
                <w:szCs w:val="24"/>
              </w:rPr>
              <w:t>week</w:t>
            </w:r>
          </w:p>
          <w:p w14:paraId="2010BD6C" w14:textId="77777777" w:rsidR="00650039" w:rsidRPr="00604906" w:rsidRDefault="00650039" w:rsidP="00650039">
            <w:pPr>
              <w:rPr>
                <w:rFonts w:ascii="Times New Roman" w:hAnsi="Times New Roman" w:cs="Times New Roman"/>
                <w:sz w:val="24"/>
                <w:szCs w:val="24"/>
              </w:rPr>
            </w:pPr>
          </w:p>
        </w:tc>
        <w:tc>
          <w:tcPr>
            <w:tcW w:w="1194" w:type="dxa"/>
          </w:tcPr>
          <w:p w14:paraId="3D3F97B3" w14:textId="77777777" w:rsidR="00650039" w:rsidRDefault="00650039" w:rsidP="00650039">
            <w:pPr>
              <w:rPr>
                <w:rFonts w:ascii="Times New Roman" w:hAnsi="Times New Roman" w:cs="Times New Roman"/>
              </w:rPr>
            </w:pPr>
          </w:p>
          <w:p w14:paraId="4BAB8219" w14:textId="77777777" w:rsidR="00650039" w:rsidRPr="00604906" w:rsidRDefault="00650039" w:rsidP="00650039">
            <w:pPr>
              <w:rPr>
                <w:rFonts w:ascii="Times New Roman" w:hAnsi="Times New Roman" w:cs="Times New Roman"/>
              </w:rPr>
            </w:pPr>
            <w:r>
              <w:rPr>
                <w:rFonts w:ascii="Times New Roman" w:hAnsi="Times New Roman" w:cs="Times New Roman"/>
              </w:rPr>
              <w:t>A2</w:t>
            </w:r>
          </w:p>
        </w:tc>
        <w:tc>
          <w:tcPr>
            <w:tcW w:w="1439" w:type="dxa"/>
            <w:vMerge/>
          </w:tcPr>
          <w:p w14:paraId="0DAACB48" w14:textId="77777777" w:rsidR="00650039" w:rsidRPr="00604906" w:rsidRDefault="00650039" w:rsidP="00650039">
            <w:pPr>
              <w:rPr>
                <w:rFonts w:ascii="Times New Roman" w:hAnsi="Times New Roman" w:cs="Times New Roman"/>
              </w:rPr>
            </w:pPr>
          </w:p>
        </w:tc>
        <w:tc>
          <w:tcPr>
            <w:tcW w:w="1589" w:type="dxa"/>
            <w:vMerge/>
          </w:tcPr>
          <w:p w14:paraId="6C454698" w14:textId="77777777" w:rsidR="00650039" w:rsidRPr="00604906" w:rsidRDefault="00650039" w:rsidP="00650039">
            <w:pPr>
              <w:rPr>
                <w:rFonts w:ascii="Times New Roman" w:hAnsi="Times New Roman" w:cs="Times New Roman"/>
              </w:rPr>
            </w:pPr>
          </w:p>
        </w:tc>
      </w:tr>
      <w:tr w:rsidR="00650039" w:rsidRPr="00604906" w14:paraId="73EC4414" w14:textId="77777777" w:rsidTr="00986D35">
        <w:trPr>
          <w:trHeight w:val="205"/>
        </w:trPr>
        <w:tc>
          <w:tcPr>
            <w:tcW w:w="1500" w:type="dxa"/>
            <w:vMerge/>
          </w:tcPr>
          <w:p w14:paraId="2767C59B" w14:textId="77777777" w:rsidR="00650039" w:rsidRPr="00604906" w:rsidRDefault="00650039" w:rsidP="00650039">
            <w:pPr>
              <w:rPr>
                <w:rFonts w:ascii="Times New Roman" w:hAnsi="Times New Roman" w:cs="Times New Roman"/>
                <w:b/>
              </w:rPr>
            </w:pPr>
          </w:p>
        </w:tc>
        <w:tc>
          <w:tcPr>
            <w:tcW w:w="1561" w:type="dxa"/>
            <w:vMerge/>
          </w:tcPr>
          <w:p w14:paraId="5314859A" w14:textId="77777777" w:rsidR="00650039" w:rsidRPr="00604906" w:rsidRDefault="00650039" w:rsidP="00650039">
            <w:pPr>
              <w:rPr>
                <w:rFonts w:ascii="Times New Roman" w:hAnsi="Times New Roman" w:cs="Times New Roman"/>
                <w:sz w:val="24"/>
                <w:szCs w:val="24"/>
              </w:rPr>
            </w:pPr>
          </w:p>
        </w:tc>
        <w:tc>
          <w:tcPr>
            <w:tcW w:w="1305" w:type="dxa"/>
            <w:vMerge/>
          </w:tcPr>
          <w:p w14:paraId="55564AEC" w14:textId="77777777" w:rsidR="00650039" w:rsidRPr="00604906" w:rsidRDefault="00650039" w:rsidP="00650039">
            <w:pPr>
              <w:rPr>
                <w:rFonts w:ascii="Times New Roman" w:hAnsi="Times New Roman" w:cs="Times New Roman"/>
                <w:sz w:val="24"/>
                <w:szCs w:val="24"/>
              </w:rPr>
            </w:pPr>
          </w:p>
        </w:tc>
        <w:tc>
          <w:tcPr>
            <w:tcW w:w="1852" w:type="dxa"/>
          </w:tcPr>
          <w:p w14:paraId="6A8521BD" w14:textId="77777777" w:rsidR="00650039" w:rsidRDefault="00650039" w:rsidP="00650039">
            <w:pPr>
              <w:rPr>
                <w:rFonts w:ascii="Times New Roman" w:hAnsi="Times New Roman" w:cs="Times New Roman"/>
                <w:sz w:val="24"/>
                <w:szCs w:val="24"/>
              </w:rPr>
            </w:pPr>
          </w:p>
          <w:p w14:paraId="106C3FFB" w14:textId="14BEEFCB" w:rsidR="00650039" w:rsidRPr="00604906" w:rsidRDefault="00650039" w:rsidP="00650039">
            <w:pPr>
              <w:rPr>
                <w:rFonts w:ascii="Times New Roman" w:hAnsi="Times New Roman" w:cs="Times New Roman"/>
                <w:sz w:val="24"/>
                <w:szCs w:val="24"/>
              </w:rPr>
            </w:pPr>
            <w:r w:rsidRPr="00604906">
              <w:rPr>
                <w:rFonts w:ascii="Times New Roman" w:hAnsi="Times New Roman" w:cs="Times New Roman"/>
                <w:sz w:val="24"/>
                <w:szCs w:val="24"/>
              </w:rPr>
              <w:t xml:space="preserve">≥ </w:t>
            </w:r>
            <w:r w:rsidR="006C5F16">
              <w:rPr>
                <w:rFonts w:ascii="Times New Roman" w:hAnsi="Times New Roman" w:cs="Times New Roman"/>
                <w:sz w:val="24"/>
                <w:szCs w:val="24"/>
              </w:rPr>
              <w:t>4</w:t>
            </w:r>
            <w:r w:rsidRPr="00604906">
              <w:rPr>
                <w:rFonts w:ascii="Times New Roman" w:hAnsi="Times New Roman" w:cs="Times New Roman"/>
                <w:sz w:val="24"/>
                <w:szCs w:val="24"/>
              </w:rPr>
              <w:t>x/week</w:t>
            </w:r>
          </w:p>
          <w:p w14:paraId="23DF3E60" w14:textId="77777777" w:rsidR="00650039" w:rsidRPr="00604906" w:rsidRDefault="00650039" w:rsidP="00650039">
            <w:pPr>
              <w:rPr>
                <w:rFonts w:ascii="Times New Roman" w:hAnsi="Times New Roman" w:cs="Times New Roman"/>
                <w:sz w:val="24"/>
                <w:szCs w:val="24"/>
              </w:rPr>
            </w:pPr>
          </w:p>
        </w:tc>
        <w:tc>
          <w:tcPr>
            <w:tcW w:w="1194" w:type="dxa"/>
          </w:tcPr>
          <w:p w14:paraId="4668B993" w14:textId="77777777" w:rsidR="00650039" w:rsidRDefault="00650039" w:rsidP="00650039">
            <w:pPr>
              <w:rPr>
                <w:rFonts w:ascii="Times New Roman" w:hAnsi="Times New Roman" w:cs="Times New Roman"/>
              </w:rPr>
            </w:pPr>
          </w:p>
          <w:p w14:paraId="3AA407EE" w14:textId="77777777" w:rsidR="00650039" w:rsidRPr="00604906" w:rsidRDefault="00650039" w:rsidP="00650039">
            <w:pPr>
              <w:rPr>
                <w:rFonts w:ascii="Times New Roman" w:hAnsi="Times New Roman" w:cs="Times New Roman"/>
              </w:rPr>
            </w:pPr>
            <w:r>
              <w:rPr>
                <w:rFonts w:ascii="Times New Roman" w:hAnsi="Times New Roman" w:cs="Times New Roman"/>
              </w:rPr>
              <w:t>A3</w:t>
            </w:r>
          </w:p>
        </w:tc>
        <w:tc>
          <w:tcPr>
            <w:tcW w:w="1439" w:type="dxa"/>
            <w:vMerge/>
          </w:tcPr>
          <w:p w14:paraId="41D112E6" w14:textId="77777777" w:rsidR="00650039" w:rsidRPr="00604906" w:rsidRDefault="00650039" w:rsidP="00650039">
            <w:pPr>
              <w:rPr>
                <w:rFonts w:ascii="Times New Roman" w:hAnsi="Times New Roman" w:cs="Times New Roman"/>
              </w:rPr>
            </w:pPr>
          </w:p>
        </w:tc>
        <w:tc>
          <w:tcPr>
            <w:tcW w:w="1589" w:type="dxa"/>
            <w:vMerge/>
          </w:tcPr>
          <w:p w14:paraId="0CCEC871" w14:textId="77777777" w:rsidR="00650039" w:rsidRPr="00604906" w:rsidRDefault="00650039" w:rsidP="00650039">
            <w:pPr>
              <w:rPr>
                <w:rFonts w:ascii="Times New Roman" w:hAnsi="Times New Roman" w:cs="Times New Roman"/>
              </w:rPr>
            </w:pPr>
          </w:p>
        </w:tc>
      </w:tr>
      <w:tr w:rsidR="00650039" w:rsidRPr="00604906" w14:paraId="35883ED6" w14:textId="77777777" w:rsidTr="00986D35">
        <w:trPr>
          <w:trHeight w:val="450"/>
        </w:trPr>
        <w:tc>
          <w:tcPr>
            <w:tcW w:w="1500" w:type="dxa"/>
            <w:vMerge w:val="restart"/>
          </w:tcPr>
          <w:p w14:paraId="49FCB9D6" w14:textId="77777777" w:rsidR="00650039" w:rsidRPr="00604906" w:rsidRDefault="00650039" w:rsidP="00650039">
            <w:pPr>
              <w:rPr>
                <w:rFonts w:ascii="Times New Roman" w:hAnsi="Times New Roman" w:cs="Times New Roman"/>
                <w:b/>
              </w:rPr>
            </w:pPr>
          </w:p>
          <w:p w14:paraId="7F722945" w14:textId="77777777" w:rsidR="00650039" w:rsidRPr="00604906" w:rsidRDefault="00650039" w:rsidP="00650039">
            <w:pPr>
              <w:rPr>
                <w:rFonts w:ascii="Times New Roman" w:hAnsi="Times New Roman" w:cs="Times New Roman"/>
                <w:b/>
              </w:rPr>
            </w:pPr>
            <w:r>
              <w:rPr>
                <w:rFonts w:ascii="Times New Roman" w:hAnsi="Times New Roman" w:cs="Times New Roman"/>
                <w:b/>
              </w:rPr>
              <w:t>Q</w:t>
            </w:r>
            <w:r w:rsidRPr="00604906">
              <w:rPr>
                <w:rFonts w:ascii="Times New Roman" w:hAnsi="Times New Roman" w:cs="Times New Roman"/>
                <w:b/>
              </w:rPr>
              <w:t>3</w:t>
            </w:r>
          </w:p>
        </w:tc>
        <w:tc>
          <w:tcPr>
            <w:tcW w:w="1561" w:type="dxa"/>
            <w:vMerge w:val="restart"/>
          </w:tcPr>
          <w:p w14:paraId="59A636CC" w14:textId="77777777" w:rsidR="00650039" w:rsidRPr="00604906" w:rsidRDefault="00650039" w:rsidP="00650039">
            <w:pPr>
              <w:rPr>
                <w:rFonts w:ascii="Times New Roman" w:hAnsi="Times New Roman" w:cs="Times New Roman"/>
              </w:rPr>
            </w:pPr>
          </w:p>
          <w:p w14:paraId="58911E54" w14:textId="64E6B97C" w:rsidR="00650039" w:rsidRPr="00604906" w:rsidRDefault="00650039" w:rsidP="004F69ED">
            <w:pPr>
              <w:rPr>
                <w:rFonts w:ascii="Times New Roman" w:hAnsi="Times New Roman" w:cs="Times New Roman"/>
              </w:rPr>
            </w:pPr>
            <w:r w:rsidRPr="00604906">
              <w:rPr>
                <w:rFonts w:ascii="Times New Roman" w:hAnsi="Times New Roman" w:cs="Times New Roman"/>
              </w:rPr>
              <w:t>Interference with normal activit</w:t>
            </w:r>
            <w:r w:rsidR="004F69ED">
              <w:rPr>
                <w:rFonts w:ascii="Times New Roman" w:hAnsi="Times New Roman" w:cs="Times New Roman"/>
              </w:rPr>
              <w:t>y</w:t>
            </w:r>
            <w:r w:rsidRPr="00604906">
              <w:rPr>
                <w:rFonts w:ascii="Times New Roman" w:hAnsi="Times New Roman" w:cs="Times New Roman"/>
              </w:rPr>
              <w:t xml:space="preserve"> </w:t>
            </w:r>
            <w:r>
              <w:rPr>
                <w:rFonts w:ascii="Times New Roman" w:hAnsi="Times New Roman" w:cs="Times New Roman"/>
              </w:rPr>
              <w:t>in previous 2-4 weeks</w:t>
            </w:r>
          </w:p>
        </w:tc>
        <w:tc>
          <w:tcPr>
            <w:tcW w:w="1305" w:type="dxa"/>
            <w:vMerge w:val="restart"/>
          </w:tcPr>
          <w:p w14:paraId="52455DC6" w14:textId="77777777" w:rsidR="00650039" w:rsidRPr="00604906" w:rsidRDefault="00650039" w:rsidP="00650039">
            <w:pPr>
              <w:rPr>
                <w:rFonts w:ascii="Times New Roman" w:hAnsi="Times New Roman" w:cs="Times New Roman"/>
              </w:rPr>
            </w:pPr>
          </w:p>
          <w:p w14:paraId="4A2B45ED"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2" w:type="dxa"/>
          </w:tcPr>
          <w:p w14:paraId="79267C7F" w14:textId="77777777" w:rsidR="00650039" w:rsidRPr="00604906" w:rsidRDefault="00650039" w:rsidP="00650039">
            <w:pPr>
              <w:rPr>
                <w:rFonts w:ascii="Times New Roman" w:hAnsi="Times New Roman" w:cs="Times New Roman"/>
              </w:rPr>
            </w:pPr>
          </w:p>
          <w:p w14:paraId="54830773" w14:textId="3BF6D018" w:rsidR="00650039" w:rsidRDefault="00650039" w:rsidP="00650039">
            <w:pPr>
              <w:rPr>
                <w:rFonts w:ascii="Times New Roman" w:hAnsi="Times New Roman" w:cs="Times New Roman"/>
              </w:rPr>
            </w:pPr>
            <w:r w:rsidRPr="00604906">
              <w:rPr>
                <w:rFonts w:ascii="Times New Roman" w:hAnsi="Times New Roman" w:cs="Times New Roman"/>
              </w:rPr>
              <w:t>No</w:t>
            </w:r>
            <w:r w:rsidR="00912242">
              <w:rPr>
                <w:rFonts w:ascii="Times New Roman" w:hAnsi="Times New Roman" w:cs="Times New Roman"/>
              </w:rPr>
              <w:t>ne</w:t>
            </w:r>
          </w:p>
          <w:p w14:paraId="41C1B599" w14:textId="77777777" w:rsidR="00650039" w:rsidRPr="00604906" w:rsidRDefault="00650039" w:rsidP="00650039">
            <w:pPr>
              <w:rPr>
                <w:rFonts w:ascii="Times New Roman" w:hAnsi="Times New Roman" w:cs="Times New Roman"/>
              </w:rPr>
            </w:pPr>
          </w:p>
        </w:tc>
        <w:tc>
          <w:tcPr>
            <w:tcW w:w="1194" w:type="dxa"/>
          </w:tcPr>
          <w:p w14:paraId="3F607ADC" w14:textId="77777777" w:rsidR="00650039" w:rsidRDefault="00650039" w:rsidP="00650039">
            <w:pPr>
              <w:rPr>
                <w:rFonts w:ascii="Times New Roman" w:hAnsi="Times New Roman" w:cs="Times New Roman"/>
              </w:rPr>
            </w:pPr>
          </w:p>
          <w:p w14:paraId="73562050" w14:textId="77777777" w:rsidR="00650039" w:rsidRDefault="00650039" w:rsidP="00650039">
            <w:pPr>
              <w:rPr>
                <w:rFonts w:ascii="Times New Roman" w:hAnsi="Times New Roman" w:cs="Times New Roman"/>
              </w:rPr>
            </w:pPr>
            <w:r>
              <w:rPr>
                <w:rFonts w:ascii="Times New Roman" w:hAnsi="Times New Roman" w:cs="Times New Roman"/>
              </w:rPr>
              <w:t>A1</w:t>
            </w:r>
          </w:p>
        </w:tc>
        <w:tc>
          <w:tcPr>
            <w:tcW w:w="1439" w:type="dxa"/>
            <w:vMerge w:val="restart"/>
          </w:tcPr>
          <w:p w14:paraId="4A228776" w14:textId="77777777" w:rsidR="00650039" w:rsidRDefault="00650039" w:rsidP="00650039">
            <w:pPr>
              <w:rPr>
                <w:rFonts w:ascii="Times New Roman" w:hAnsi="Times New Roman" w:cs="Times New Roman"/>
              </w:rPr>
            </w:pPr>
          </w:p>
          <w:p w14:paraId="29B39103"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Yes</w:t>
            </w:r>
          </w:p>
        </w:tc>
        <w:tc>
          <w:tcPr>
            <w:tcW w:w="1589" w:type="dxa"/>
            <w:vMerge w:val="restart"/>
          </w:tcPr>
          <w:p w14:paraId="68CEDD14" w14:textId="77777777" w:rsidR="00650039" w:rsidRDefault="00650039" w:rsidP="00650039">
            <w:pPr>
              <w:rPr>
                <w:rFonts w:ascii="Times New Roman" w:hAnsi="Times New Roman" w:cs="Times New Roman"/>
              </w:rPr>
            </w:pPr>
          </w:p>
          <w:p w14:paraId="630442EC" w14:textId="77777777" w:rsidR="00650039" w:rsidRDefault="00650039" w:rsidP="00650039">
            <w:pPr>
              <w:rPr>
                <w:rFonts w:ascii="Times New Roman" w:hAnsi="Times New Roman" w:cs="Times New Roman"/>
              </w:rPr>
            </w:pPr>
            <w:r>
              <w:rPr>
                <w:rFonts w:ascii="Times New Roman" w:hAnsi="Times New Roman" w:cs="Times New Roman"/>
              </w:rPr>
              <w:t>Impairment</w:t>
            </w:r>
          </w:p>
        </w:tc>
      </w:tr>
      <w:tr w:rsidR="00650039" w:rsidRPr="00604906" w14:paraId="4AD2DC8D" w14:textId="77777777" w:rsidTr="00986D35">
        <w:trPr>
          <w:trHeight w:val="450"/>
        </w:trPr>
        <w:tc>
          <w:tcPr>
            <w:tcW w:w="1500" w:type="dxa"/>
            <w:vMerge/>
          </w:tcPr>
          <w:p w14:paraId="46DF6F2F" w14:textId="77777777" w:rsidR="00650039" w:rsidRPr="00604906" w:rsidRDefault="00650039" w:rsidP="00650039">
            <w:pPr>
              <w:rPr>
                <w:rFonts w:ascii="Times New Roman" w:hAnsi="Times New Roman" w:cs="Times New Roman"/>
                <w:b/>
              </w:rPr>
            </w:pPr>
          </w:p>
        </w:tc>
        <w:tc>
          <w:tcPr>
            <w:tcW w:w="1561" w:type="dxa"/>
            <w:vMerge/>
          </w:tcPr>
          <w:p w14:paraId="04B936F1" w14:textId="77777777" w:rsidR="00650039" w:rsidRPr="00604906" w:rsidRDefault="00650039" w:rsidP="00650039">
            <w:pPr>
              <w:rPr>
                <w:rFonts w:ascii="Times New Roman" w:hAnsi="Times New Roman" w:cs="Times New Roman"/>
              </w:rPr>
            </w:pPr>
          </w:p>
        </w:tc>
        <w:tc>
          <w:tcPr>
            <w:tcW w:w="1305" w:type="dxa"/>
            <w:vMerge/>
          </w:tcPr>
          <w:p w14:paraId="507D7F5C" w14:textId="77777777" w:rsidR="00650039" w:rsidRPr="00604906" w:rsidRDefault="00650039" w:rsidP="00650039">
            <w:pPr>
              <w:rPr>
                <w:rFonts w:ascii="Times New Roman" w:hAnsi="Times New Roman" w:cs="Times New Roman"/>
              </w:rPr>
            </w:pPr>
          </w:p>
        </w:tc>
        <w:tc>
          <w:tcPr>
            <w:tcW w:w="1852" w:type="dxa"/>
          </w:tcPr>
          <w:p w14:paraId="798BD505" w14:textId="77777777" w:rsidR="00650039" w:rsidRDefault="00650039" w:rsidP="00650039">
            <w:pPr>
              <w:rPr>
                <w:rFonts w:ascii="Times New Roman" w:hAnsi="Times New Roman" w:cs="Times New Roman"/>
              </w:rPr>
            </w:pPr>
          </w:p>
          <w:p w14:paraId="0478108A" w14:textId="069A0D81" w:rsidR="00650039" w:rsidRDefault="00650039" w:rsidP="00650039">
            <w:pPr>
              <w:rPr>
                <w:rFonts w:ascii="Times New Roman" w:hAnsi="Times New Roman" w:cs="Times New Roman"/>
              </w:rPr>
            </w:pPr>
            <w:r w:rsidRPr="00604906">
              <w:rPr>
                <w:rFonts w:ascii="Times New Roman" w:hAnsi="Times New Roman" w:cs="Times New Roman"/>
              </w:rPr>
              <w:t>Some limitation</w:t>
            </w:r>
          </w:p>
          <w:p w14:paraId="0D1F2B05" w14:textId="77777777" w:rsidR="00650039" w:rsidRPr="00604906" w:rsidRDefault="00650039" w:rsidP="00650039">
            <w:pPr>
              <w:rPr>
                <w:rFonts w:ascii="Times New Roman" w:hAnsi="Times New Roman" w:cs="Times New Roman"/>
              </w:rPr>
            </w:pPr>
          </w:p>
        </w:tc>
        <w:tc>
          <w:tcPr>
            <w:tcW w:w="1194" w:type="dxa"/>
          </w:tcPr>
          <w:p w14:paraId="7FC20AB9" w14:textId="77777777" w:rsidR="00650039" w:rsidRDefault="00650039" w:rsidP="00650039">
            <w:pPr>
              <w:rPr>
                <w:rFonts w:ascii="Times New Roman" w:hAnsi="Times New Roman" w:cs="Times New Roman"/>
              </w:rPr>
            </w:pPr>
          </w:p>
          <w:p w14:paraId="522245FB" w14:textId="77777777" w:rsidR="00650039" w:rsidRPr="00604906" w:rsidRDefault="00650039" w:rsidP="00650039">
            <w:pPr>
              <w:rPr>
                <w:rFonts w:ascii="Times New Roman" w:hAnsi="Times New Roman" w:cs="Times New Roman"/>
              </w:rPr>
            </w:pPr>
            <w:r>
              <w:rPr>
                <w:rFonts w:ascii="Times New Roman" w:hAnsi="Times New Roman" w:cs="Times New Roman"/>
              </w:rPr>
              <w:t>A2</w:t>
            </w:r>
          </w:p>
        </w:tc>
        <w:tc>
          <w:tcPr>
            <w:tcW w:w="1439" w:type="dxa"/>
            <w:vMerge/>
          </w:tcPr>
          <w:p w14:paraId="07E381E2" w14:textId="77777777" w:rsidR="00650039" w:rsidRPr="00604906" w:rsidRDefault="00650039" w:rsidP="00650039">
            <w:pPr>
              <w:rPr>
                <w:rFonts w:ascii="Times New Roman" w:hAnsi="Times New Roman" w:cs="Times New Roman"/>
              </w:rPr>
            </w:pPr>
          </w:p>
        </w:tc>
        <w:tc>
          <w:tcPr>
            <w:tcW w:w="1589" w:type="dxa"/>
            <w:vMerge/>
          </w:tcPr>
          <w:p w14:paraId="3DFA6A75" w14:textId="77777777" w:rsidR="00650039" w:rsidRPr="00604906" w:rsidRDefault="00650039" w:rsidP="00650039">
            <w:pPr>
              <w:rPr>
                <w:rFonts w:ascii="Times New Roman" w:hAnsi="Times New Roman" w:cs="Times New Roman"/>
              </w:rPr>
            </w:pPr>
          </w:p>
        </w:tc>
      </w:tr>
      <w:tr w:rsidR="00650039" w:rsidRPr="00604906" w14:paraId="63CFD312" w14:textId="77777777" w:rsidTr="00986D35">
        <w:trPr>
          <w:trHeight w:val="450"/>
        </w:trPr>
        <w:tc>
          <w:tcPr>
            <w:tcW w:w="1500" w:type="dxa"/>
            <w:vMerge/>
          </w:tcPr>
          <w:p w14:paraId="1663E318" w14:textId="77777777" w:rsidR="00650039" w:rsidRPr="00604906" w:rsidRDefault="00650039" w:rsidP="00650039">
            <w:pPr>
              <w:rPr>
                <w:rFonts w:ascii="Times New Roman" w:hAnsi="Times New Roman" w:cs="Times New Roman"/>
                <w:b/>
              </w:rPr>
            </w:pPr>
          </w:p>
        </w:tc>
        <w:tc>
          <w:tcPr>
            <w:tcW w:w="1561" w:type="dxa"/>
            <w:vMerge/>
          </w:tcPr>
          <w:p w14:paraId="110BC958" w14:textId="77777777" w:rsidR="00650039" w:rsidRPr="00604906" w:rsidRDefault="00650039" w:rsidP="00650039">
            <w:pPr>
              <w:rPr>
                <w:rFonts w:ascii="Times New Roman" w:hAnsi="Times New Roman" w:cs="Times New Roman"/>
              </w:rPr>
            </w:pPr>
          </w:p>
        </w:tc>
        <w:tc>
          <w:tcPr>
            <w:tcW w:w="1305" w:type="dxa"/>
            <w:vMerge/>
          </w:tcPr>
          <w:p w14:paraId="0C37DC3C" w14:textId="77777777" w:rsidR="00650039" w:rsidRPr="00604906" w:rsidRDefault="00650039" w:rsidP="00650039">
            <w:pPr>
              <w:rPr>
                <w:rFonts w:ascii="Times New Roman" w:hAnsi="Times New Roman" w:cs="Times New Roman"/>
              </w:rPr>
            </w:pPr>
          </w:p>
        </w:tc>
        <w:tc>
          <w:tcPr>
            <w:tcW w:w="1852" w:type="dxa"/>
          </w:tcPr>
          <w:p w14:paraId="5608A42A" w14:textId="77777777" w:rsidR="00650039" w:rsidRDefault="00650039" w:rsidP="00650039">
            <w:pPr>
              <w:rPr>
                <w:rFonts w:ascii="Times New Roman" w:hAnsi="Times New Roman" w:cs="Times New Roman"/>
              </w:rPr>
            </w:pPr>
          </w:p>
          <w:p w14:paraId="248ECC35" w14:textId="77777777" w:rsidR="00650039" w:rsidRDefault="00650039" w:rsidP="00650039">
            <w:pPr>
              <w:rPr>
                <w:rFonts w:ascii="Times New Roman" w:hAnsi="Times New Roman" w:cs="Times New Roman"/>
              </w:rPr>
            </w:pPr>
            <w:r w:rsidRPr="00604906">
              <w:rPr>
                <w:rFonts w:ascii="Times New Roman" w:hAnsi="Times New Roman" w:cs="Times New Roman"/>
              </w:rPr>
              <w:t>Extremely limited</w:t>
            </w:r>
          </w:p>
          <w:p w14:paraId="153CC4C7" w14:textId="77777777" w:rsidR="00650039" w:rsidRPr="00604906" w:rsidRDefault="00650039" w:rsidP="00650039">
            <w:pPr>
              <w:rPr>
                <w:rFonts w:ascii="Times New Roman" w:hAnsi="Times New Roman" w:cs="Times New Roman"/>
              </w:rPr>
            </w:pPr>
          </w:p>
        </w:tc>
        <w:tc>
          <w:tcPr>
            <w:tcW w:w="1194" w:type="dxa"/>
          </w:tcPr>
          <w:p w14:paraId="5755D09F" w14:textId="77777777" w:rsidR="00650039" w:rsidRDefault="00650039" w:rsidP="00650039">
            <w:pPr>
              <w:rPr>
                <w:rFonts w:ascii="Times New Roman" w:hAnsi="Times New Roman" w:cs="Times New Roman"/>
              </w:rPr>
            </w:pPr>
          </w:p>
          <w:p w14:paraId="123144CC" w14:textId="77777777" w:rsidR="00650039" w:rsidRPr="00604906" w:rsidRDefault="00650039" w:rsidP="00650039">
            <w:pPr>
              <w:rPr>
                <w:rFonts w:ascii="Times New Roman" w:hAnsi="Times New Roman" w:cs="Times New Roman"/>
              </w:rPr>
            </w:pPr>
            <w:r>
              <w:rPr>
                <w:rFonts w:ascii="Times New Roman" w:hAnsi="Times New Roman" w:cs="Times New Roman"/>
              </w:rPr>
              <w:t>A3</w:t>
            </w:r>
          </w:p>
        </w:tc>
        <w:tc>
          <w:tcPr>
            <w:tcW w:w="1439" w:type="dxa"/>
            <w:vMerge/>
          </w:tcPr>
          <w:p w14:paraId="07290235" w14:textId="77777777" w:rsidR="00650039" w:rsidRPr="00604906" w:rsidRDefault="00650039" w:rsidP="00650039">
            <w:pPr>
              <w:rPr>
                <w:rFonts w:ascii="Times New Roman" w:hAnsi="Times New Roman" w:cs="Times New Roman"/>
              </w:rPr>
            </w:pPr>
          </w:p>
        </w:tc>
        <w:tc>
          <w:tcPr>
            <w:tcW w:w="1589" w:type="dxa"/>
            <w:vMerge/>
          </w:tcPr>
          <w:p w14:paraId="4B46524B" w14:textId="77777777" w:rsidR="00650039" w:rsidRPr="00604906" w:rsidRDefault="00650039" w:rsidP="00650039">
            <w:pPr>
              <w:rPr>
                <w:rFonts w:ascii="Times New Roman" w:hAnsi="Times New Roman" w:cs="Times New Roman"/>
              </w:rPr>
            </w:pPr>
          </w:p>
        </w:tc>
      </w:tr>
      <w:tr w:rsidR="00650039" w:rsidRPr="00604906" w14:paraId="5AF760C4" w14:textId="77777777" w:rsidTr="00986D35">
        <w:trPr>
          <w:trHeight w:val="768"/>
        </w:trPr>
        <w:tc>
          <w:tcPr>
            <w:tcW w:w="1500" w:type="dxa"/>
            <w:vMerge w:val="restart"/>
          </w:tcPr>
          <w:p w14:paraId="36E152D9" w14:textId="77777777" w:rsidR="00650039" w:rsidRDefault="00650039" w:rsidP="00650039">
            <w:pPr>
              <w:rPr>
                <w:rFonts w:ascii="Times New Roman" w:hAnsi="Times New Roman" w:cs="Times New Roman"/>
                <w:b/>
              </w:rPr>
            </w:pPr>
          </w:p>
          <w:p w14:paraId="7D342B97" w14:textId="77777777" w:rsidR="00650039" w:rsidRPr="00604906" w:rsidRDefault="00650039" w:rsidP="00650039">
            <w:pPr>
              <w:rPr>
                <w:rFonts w:ascii="Times New Roman" w:hAnsi="Times New Roman" w:cs="Times New Roman"/>
                <w:b/>
              </w:rPr>
            </w:pPr>
            <w:r>
              <w:rPr>
                <w:rFonts w:ascii="Times New Roman" w:hAnsi="Times New Roman" w:cs="Times New Roman"/>
                <w:b/>
              </w:rPr>
              <w:t>Q4</w:t>
            </w:r>
          </w:p>
        </w:tc>
        <w:tc>
          <w:tcPr>
            <w:tcW w:w="1561" w:type="dxa"/>
            <w:vMerge w:val="restart"/>
          </w:tcPr>
          <w:p w14:paraId="55793B1D" w14:textId="77777777" w:rsidR="00650039" w:rsidRPr="00604906" w:rsidRDefault="00650039" w:rsidP="00650039">
            <w:pPr>
              <w:rPr>
                <w:rFonts w:ascii="Times New Roman" w:hAnsi="Times New Roman" w:cs="Times New Roman"/>
              </w:rPr>
            </w:pPr>
          </w:p>
          <w:p w14:paraId="26DD99BC"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Short-acting</w:t>
            </w:r>
            <w:r>
              <w:rPr>
                <w:rFonts w:ascii="Times New Roman" w:hAnsi="Times New Roman" w:cs="Times New Roman"/>
              </w:rPr>
              <w:t xml:space="preserve"> </w:t>
            </w:r>
          </w:p>
          <w:p w14:paraId="1E5F7EBE" w14:textId="797440B2" w:rsidR="00650039" w:rsidRPr="00604906" w:rsidRDefault="00650039" w:rsidP="00650039">
            <w:pPr>
              <w:rPr>
                <w:rFonts w:ascii="Times New Roman" w:hAnsi="Times New Roman" w:cs="Times New Roman"/>
              </w:rPr>
            </w:pPr>
            <w:r w:rsidRPr="00604906">
              <w:rPr>
                <w:rFonts w:ascii="Times New Roman" w:hAnsi="Times New Roman" w:cs="Times New Roman"/>
              </w:rPr>
              <w:t xml:space="preserve">beta2-agonist </w:t>
            </w:r>
            <w:r w:rsidR="00912242">
              <w:rPr>
                <w:rFonts w:ascii="Times New Roman" w:hAnsi="Times New Roman" w:cs="Times New Roman"/>
              </w:rPr>
              <w:t xml:space="preserve">use for symptom control </w:t>
            </w:r>
            <w:r>
              <w:rPr>
                <w:rFonts w:ascii="Times New Roman" w:hAnsi="Times New Roman" w:cs="Times New Roman"/>
              </w:rPr>
              <w:t>in previous 2-4 weeks</w:t>
            </w:r>
            <w:r w:rsidR="00912242">
              <w:rPr>
                <w:rFonts w:ascii="Times New Roman" w:hAnsi="Times New Roman" w:cs="Times New Roman"/>
              </w:rPr>
              <w:t xml:space="preserve"> (not prevention of exercise-induced bronchospasm)</w:t>
            </w:r>
          </w:p>
          <w:p w14:paraId="508DF067" w14:textId="77777777" w:rsidR="00650039" w:rsidRPr="00604906" w:rsidRDefault="00650039" w:rsidP="00650039">
            <w:pPr>
              <w:rPr>
                <w:rFonts w:ascii="Times New Roman" w:hAnsi="Times New Roman" w:cs="Times New Roman"/>
              </w:rPr>
            </w:pPr>
          </w:p>
        </w:tc>
        <w:tc>
          <w:tcPr>
            <w:tcW w:w="1305" w:type="dxa"/>
            <w:vMerge w:val="restart"/>
          </w:tcPr>
          <w:p w14:paraId="704C6DCA" w14:textId="77777777" w:rsidR="00650039" w:rsidRPr="00604906" w:rsidRDefault="00650039" w:rsidP="00650039">
            <w:pPr>
              <w:rPr>
                <w:rFonts w:ascii="Times New Roman" w:hAnsi="Times New Roman" w:cs="Times New Roman"/>
              </w:rPr>
            </w:pPr>
          </w:p>
          <w:p w14:paraId="3F1CDE70"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2" w:type="dxa"/>
          </w:tcPr>
          <w:p w14:paraId="518E327F" w14:textId="77777777" w:rsidR="00650039" w:rsidRPr="00604906" w:rsidRDefault="00650039" w:rsidP="00650039">
            <w:pPr>
              <w:rPr>
                <w:rFonts w:ascii="Times New Roman" w:hAnsi="Times New Roman" w:cs="Times New Roman"/>
              </w:rPr>
            </w:pPr>
          </w:p>
          <w:p w14:paraId="57341ABC"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 2 days/week</w:t>
            </w:r>
          </w:p>
        </w:tc>
        <w:tc>
          <w:tcPr>
            <w:tcW w:w="1194" w:type="dxa"/>
          </w:tcPr>
          <w:p w14:paraId="04F28E05" w14:textId="77777777" w:rsidR="00650039" w:rsidRDefault="00650039" w:rsidP="00650039">
            <w:pPr>
              <w:rPr>
                <w:rFonts w:ascii="Times New Roman" w:hAnsi="Times New Roman" w:cs="Times New Roman"/>
              </w:rPr>
            </w:pPr>
          </w:p>
          <w:p w14:paraId="683F029F" w14:textId="77777777" w:rsidR="00650039" w:rsidRDefault="00650039" w:rsidP="00650039">
            <w:pPr>
              <w:rPr>
                <w:rFonts w:ascii="Times New Roman" w:hAnsi="Times New Roman" w:cs="Times New Roman"/>
              </w:rPr>
            </w:pPr>
            <w:r>
              <w:rPr>
                <w:rFonts w:ascii="Times New Roman" w:hAnsi="Times New Roman" w:cs="Times New Roman"/>
              </w:rPr>
              <w:t>A1</w:t>
            </w:r>
          </w:p>
        </w:tc>
        <w:tc>
          <w:tcPr>
            <w:tcW w:w="1439" w:type="dxa"/>
            <w:vMerge w:val="restart"/>
          </w:tcPr>
          <w:p w14:paraId="54547F6D" w14:textId="77777777" w:rsidR="00650039" w:rsidRDefault="00650039" w:rsidP="00650039">
            <w:pPr>
              <w:rPr>
                <w:rFonts w:ascii="Times New Roman" w:hAnsi="Times New Roman" w:cs="Times New Roman"/>
              </w:rPr>
            </w:pPr>
          </w:p>
          <w:p w14:paraId="48A9677E"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Yes</w:t>
            </w:r>
          </w:p>
        </w:tc>
        <w:tc>
          <w:tcPr>
            <w:tcW w:w="1589" w:type="dxa"/>
            <w:vMerge w:val="restart"/>
          </w:tcPr>
          <w:p w14:paraId="25F42005" w14:textId="77777777" w:rsidR="00650039" w:rsidRDefault="00650039" w:rsidP="00650039">
            <w:pPr>
              <w:rPr>
                <w:rFonts w:ascii="Times New Roman" w:hAnsi="Times New Roman" w:cs="Times New Roman"/>
              </w:rPr>
            </w:pPr>
          </w:p>
          <w:p w14:paraId="217D3217" w14:textId="77777777" w:rsidR="00650039" w:rsidRDefault="00650039" w:rsidP="00650039">
            <w:pPr>
              <w:rPr>
                <w:rFonts w:ascii="Times New Roman" w:hAnsi="Times New Roman" w:cs="Times New Roman"/>
              </w:rPr>
            </w:pPr>
            <w:r>
              <w:rPr>
                <w:rFonts w:ascii="Times New Roman" w:hAnsi="Times New Roman" w:cs="Times New Roman"/>
              </w:rPr>
              <w:t>Impairment</w:t>
            </w:r>
          </w:p>
        </w:tc>
      </w:tr>
      <w:tr w:rsidR="00650039" w:rsidRPr="00604906" w14:paraId="2B1C9C1A" w14:textId="77777777" w:rsidTr="00986D35">
        <w:trPr>
          <w:trHeight w:val="766"/>
        </w:trPr>
        <w:tc>
          <w:tcPr>
            <w:tcW w:w="1500" w:type="dxa"/>
            <w:vMerge/>
          </w:tcPr>
          <w:p w14:paraId="5F4812D2" w14:textId="77777777" w:rsidR="00650039" w:rsidRPr="00604906" w:rsidRDefault="00650039" w:rsidP="00650039">
            <w:pPr>
              <w:rPr>
                <w:rFonts w:ascii="Times New Roman" w:hAnsi="Times New Roman" w:cs="Times New Roman"/>
                <w:b/>
              </w:rPr>
            </w:pPr>
          </w:p>
        </w:tc>
        <w:tc>
          <w:tcPr>
            <w:tcW w:w="1561" w:type="dxa"/>
            <w:vMerge/>
          </w:tcPr>
          <w:p w14:paraId="6B06F766" w14:textId="77777777" w:rsidR="00650039" w:rsidRPr="00604906" w:rsidRDefault="00650039" w:rsidP="00650039">
            <w:pPr>
              <w:rPr>
                <w:rFonts w:ascii="Times New Roman" w:hAnsi="Times New Roman" w:cs="Times New Roman"/>
              </w:rPr>
            </w:pPr>
          </w:p>
        </w:tc>
        <w:tc>
          <w:tcPr>
            <w:tcW w:w="1305" w:type="dxa"/>
            <w:vMerge/>
          </w:tcPr>
          <w:p w14:paraId="054E0097" w14:textId="77777777" w:rsidR="00650039" w:rsidRPr="00604906" w:rsidRDefault="00650039" w:rsidP="00650039">
            <w:pPr>
              <w:rPr>
                <w:rFonts w:ascii="Times New Roman" w:hAnsi="Times New Roman" w:cs="Times New Roman"/>
              </w:rPr>
            </w:pPr>
          </w:p>
        </w:tc>
        <w:tc>
          <w:tcPr>
            <w:tcW w:w="1852" w:type="dxa"/>
          </w:tcPr>
          <w:p w14:paraId="1C795023" w14:textId="77777777" w:rsidR="00650039" w:rsidRDefault="00650039" w:rsidP="00650039">
            <w:pPr>
              <w:rPr>
                <w:rFonts w:ascii="Times New Roman" w:hAnsi="Times New Roman" w:cs="Times New Roman"/>
              </w:rPr>
            </w:pPr>
          </w:p>
          <w:p w14:paraId="750419CA"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 xml:space="preserve"> &gt;2 days/week</w:t>
            </w:r>
          </w:p>
        </w:tc>
        <w:tc>
          <w:tcPr>
            <w:tcW w:w="1194" w:type="dxa"/>
          </w:tcPr>
          <w:p w14:paraId="395E5ABC" w14:textId="77777777" w:rsidR="00650039" w:rsidRDefault="00650039" w:rsidP="00650039">
            <w:pPr>
              <w:rPr>
                <w:rFonts w:ascii="Times New Roman" w:hAnsi="Times New Roman" w:cs="Times New Roman"/>
              </w:rPr>
            </w:pPr>
          </w:p>
          <w:p w14:paraId="73CBBDFA" w14:textId="77777777" w:rsidR="00650039" w:rsidRPr="00604906" w:rsidRDefault="00650039" w:rsidP="00650039">
            <w:pPr>
              <w:rPr>
                <w:rFonts w:ascii="Times New Roman" w:hAnsi="Times New Roman" w:cs="Times New Roman"/>
              </w:rPr>
            </w:pPr>
            <w:r>
              <w:rPr>
                <w:rFonts w:ascii="Times New Roman" w:hAnsi="Times New Roman" w:cs="Times New Roman"/>
              </w:rPr>
              <w:t>A2</w:t>
            </w:r>
          </w:p>
        </w:tc>
        <w:tc>
          <w:tcPr>
            <w:tcW w:w="1439" w:type="dxa"/>
            <w:vMerge/>
          </w:tcPr>
          <w:p w14:paraId="6A441E4C" w14:textId="77777777" w:rsidR="00650039" w:rsidRPr="00604906" w:rsidRDefault="00650039" w:rsidP="00650039">
            <w:pPr>
              <w:rPr>
                <w:rFonts w:ascii="Times New Roman" w:hAnsi="Times New Roman" w:cs="Times New Roman"/>
              </w:rPr>
            </w:pPr>
          </w:p>
        </w:tc>
        <w:tc>
          <w:tcPr>
            <w:tcW w:w="1589" w:type="dxa"/>
            <w:vMerge/>
          </w:tcPr>
          <w:p w14:paraId="524B3AD3" w14:textId="77777777" w:rsidR="00650039" w:rsidRPr="00604906" w:rsidRDefault="00650039" w:rsidP="00650039">
            <w:pPr>
              <w:rPr>
                <w:rFonts w:ascii="Times New Roman" w:hAnsi="Times New Roman" w:cs="Times New Roman"/>
              </w:rPr>
            </w:pPr>
          </w:p>
        </w:tc>
      </w:tr>
      <w:tr w:rsidR="00650039" w:rsidRPr="00604906" w14:paraId="6BC066F5" w14:textId="77777777" w:rsidTr="00986D35">
        <w:trPr>
          <w:trHeight w:val="766"/>
        </w:trPr>
        <w:tc>
          <w:tcPr>
            <w:tcW w:w="1500" w:type="dxa"/>
            <w:vMerge/>
          </w:tcPr>
          <w:p w14:paraId="039D570F" w14:textId="77777777" w:rsidR="00650039" w:rsidRPr="00604906" w:rsidRDefault="00650039" w:rsidP="00650039">
            <w:pPr>
              <w:rPr>
                <w:rFonts w:ascii="Times New Roman" w:hAnsi="Times New Roman" w:cs="Times New Roman"/>
                <w:b/>
              </w:rPr>
            </w:pPr>
          </w:p>
        </w:tc>
        <w:tc>
          <w:tcPr>
            <w:tcW w:w="1561" w:type="dxa"/>
            <w:vMerge/>
          </w:tcPr>
          <w:p w14:paraId="4621841C" w14:textId="77777777" w:rsidR="00650039" w:rsidRPr="00604906" w:rsidRDefault="00650039" w:rsidP="00650039">
            <w:pPr>
              <w:rPr>
                <w:rFonts w:ascii="Times New Roman" w:hAnsi="Times New Roman" w:cs="Times New Roman"/>
              </w:rPr>
            </w:pPr>
          </w:p>
        </w:tc>
        <w:tc>
          <w:tcPr>
            <w:tcW w:w="1305" w:type="dxa"/>
            <w:vMerge/>
          </w:tcPr>
          <w:p w14:paraId="0ED5FFB7" w14:textId="77777777" w:rsidR="00650039" w:rsidRPr="00604906" w:rsidRDefault="00650039" w:rsidP="00650039">
            <w:pPr>
              <w:rPr>
                <w:rFonts w:ascii="Times New Roman" w:hAnsi="Times New Roman" w:cs="Times New Roman"/>
              </w:rPr>
            </w:pPr>
          </w:p>
        </w:tc>
        <w:tc>
          <w:tcPr>
            <w:tcW w:w="1852" w:type="dxa"/>
          </w:tcPr>
          <w:p w14:paraId="42BFC547" w14:textId="77777777" w:rsidR="00650039" w:rsidRDefault="00650039" w:rsidP="00650039">
            <w:pPr>
              <w:rPr>
                <w:rFonts w:ascii="Times New Roman" w:hAnsi="Times New Roman" w:cs="Times New Roman"/>
              </w:rPr>
            </w:pPr>
          </w:p>
          <w:p w14:paraId="726B5E3B" w14:textId="77777777" w:rsidR="00650039" w:rsidRDefault="00650039" w:rsidP="00650039">
            <w:pPr>
              <w:rPr>
                <w:rFonts w:ascii="Times New Roman" w:hAnsi="Times New Roman" w:cs="Times New Roman"/>
              </w:rPr>
            </w:pPr>
            <w:r w:rsidRPr="00604906">
              <w:rPr>
                <w:rFonts w:ascii="Times New Roman" w:hAnsi="Times New Roman" w:cs="Times New Roman"/>
              </w:rPr>
              <w:t>Several times  per day</w:t>
            </w:r>
          </w:p>
          <w:p w14:paraId="52001EAA" w14:textId="7C01F6F0" w:rsidR="006C5F16" w:rsidRPr="00604906" w:rsidRDefault="006C5F16" w:rsidP="00650039">
            <w:pPr>
              <w:rPr>
                <w:rFonts w:ascii="Times New Roman" w:hAnsi="Times New Roman" w:cs="Times New Roman"/>
              </w:rPr>
            </w:pPr>
          </w:p>
        </w:tc>
        <w:tc>
          <w:tcPr>
            <w:tcW w:w="1194" w:type="dxa"/>
          </w:tcPr>
          <w:p w14:paraId="69A552D8" w14:textId="77777777" w:rsidR="00650039" w:rsidRDefault="00650039" w:rsidP="00650039">
            <w:pPr>
              <w:rPr>
                <w:rFonts w:ascii="Times New Roman" w:hAnsi="Times New Roman" w:cs="Times New Roman"/>
              </w:rPr>
            </w:pPr>
          </w:p>
          <w:p w14:paraId="066828AD" w14:textId="77777777" w:rsidR="00650039" w:rsidRPr="00604906" w:rsidRDefault="00650039" w:rsidP="00650039">
            <w:pPr>
              <w:rPr>
                <w:rFonts w:ascii="Times New Roman" w:hAnsi="Times New Roman" w:cs="Times New Roman"/>
              </w:rPr>
            </w:pPr>
            <w:r>
              <w:rPr>
                <w:rFonts w:ascii="Times New Roman" w:hAnsi="Times New Roman" w:cs="Times New Roman"/>
              </w:rPr>
              <w:t>A3</w:t>
            </w:r>
          </w:p>
        </w:tc>
        <w:tc>
          <w:tcPr>
            <w:tcW w:w="1439" w:type="dxa"/>
            <w:vMerge/>
          </w:tcPr>
          <w:p w14:paraId="64ED2027" w14:textId="77777777" w:rsidR="00650039" w:rsidRPr="00604906" w:rsidRDefault="00650039" w:rsidP="00650039">
            <w:pPr>
              <w:rPr>
                <w:rFonts w:ascii="Times New Roman" w:hAnsi="Times New Roman" w:cs="Times New Roman"/>
              </w:rPr>
            </w:pPr>
          </w:p>
        </w:tc>
        <w:tc>
          <w:tcPr>
            <w:tcW w:w="1589" w:type="dxa"/>
            <w:vMerge/>
          </w:tcPr>
          <w:p w14:paraId="77F777EB" w14:textId="77777777" w:rsidR="00650039" w:rsidRPr="00604906" w:rsidRDefault="00650039" w:rsidP="00650039">
            <w:pPr>
              <w:rPr>
                <w:rFonts w:ascii="Times New Roman" w:hAnsi="Times New Roman" w:cs="Times New Roman"/>
              </w:rPr>
            </w:pPr>
          </w:p>
        </w:tc>
      </w:tr>
      <w:tr w:rsidR="00650039" w:rsidRPr="00604906" w14:paraId="021DA05B" w14:textId="77777777" w:rsidTr="00986D35">
        <w:trPr>
          <w:trHeight w:val="768"/>
        </w:trPr>
        <w:tc>
          <w:tcPr>
            <w:tcW w:w="1500" w:type="dxa"/>
            <w:vMerge w:val="restart"/>
          </w:tcPr>
          <w:p w14:paraId="4F3AB71E" w14:textId="77777777" w:rsidR="00650039" w:rsidRDefault="00650039" w:rsidP="00650039">
            <w:pPr>
              <w:rPr>
                <w:rFonts w:ascii="Times New Roman" w:hAnsi="Times New Roman" w:cs="Times New Roman"/>
                <w:b/>
              </w:rPr>
            </w:pPr>
          </w:p>
          <w:p w14:paraId="1A8FEC51" w14:textId="77777777" w:rsidR="00650039" w:rsidRPr="00604906" w:rsidRDefault="00650039" w:rsidP="00650039">
            <w:pPr>
              <w:rPr>
                <w:rFonts w:ascii="Times New Roman" w:hAnsi="Times New Roman" w:cs="Times New Roman"/>
                <w:b/>
              </w:rPr>
            </w:pPr>
            <w:r>
              <w:rPr>
                <w:rFonts w:ascii="Times New Roman" w:hAnsi="Times New Roman" w:cs="Times New Roman"/>
                <w:b/>
              </w:rPr>
              <w:t>Q5</w:t>
            </w:r>
          </w:p>
        </w:tc>
        <w:tc>
          <w:tcPr>
            <w:tcW w:w="1561" w:type="dxa"/>
            <w:vMerge w:val="restart"/>
          </w:tcPr>
          <w:p w14:paraId="1E69A0EA" w14:textId="77777777" w:rsidR="00650039" w:rsidRPr="00604906" w:rsidRDefault="00650039" w:rsidP="00650039">
            <w:pPr>
              <w:rPr>
                <w:rFonts w:ascii="Times New Roman" w:hAnsi="Times New Roman" w:cs="Times New Roman"/>
              </w:rPr>
            </w:pPr>
          </w:p>
          <w:p w14:paraId="554F0168" w14:textId="1F70EC52" w:rsidR="00650039" w:rsidRPr="00604906" w:rsidRDefault="00650039" w:rsidP="000D1C04">
            <w:pPr>
              <w:rPr>
                <w:rFonts w:ascii="Times New Roman" w:hAnsi="Times New Roman" w:cs="Times New Roman"/>
              </w:rPr>
            </w:pPr>
            <w:r w:rsidRPr="00604906">
              <w:rPr>
                <w:rFonts w:ascii="Times New Roman" w:hAnsi="Times New Roman" w:cs="Times New Roman"/>
              </w:rPr>
              <w:t>FEV1</w:t>
            </w:r>
            <w:r w:rsidR="000D1C04">
              <w:rPr>
                <w:rFonts w:ascii="Times New Roman" w:hAnsi="Times New Roman" w:cs="Times New Roman"/>
              </w:rPr>
              <w:t xml:space="preserve"> </w:t>
            </w:r>
            <w:r w:rsidRPr="00604906">
              <w:rPr>
                <w:rFonts w:ascii="Times New Roman" w:hAnsi="Times New Roman" w:cs="Times New Roman"/>
              </w:rPr>
              <w:t xml:space="preserve">or peak flow </w:t>
            </w:r>
            <w:r>
              <w:rPr>
                <w:rFonts w:ascii="Times New Roman" w:hAnsi="Times New Roman" w:cs="Times New Roman"/>
              </w:rPr>
              <w:t>in previous 2-4 weeks</w:t>
            </w:r>
          </w:p>
        </w:tc>
        <w:tc>
          <w:tcPr>
            <w:tcW w:w="1305" w:type="dxa"/>
            <w:vMerge w:val="restart"/>
          </w:tcPr>
          <w:p w14:paraId="52F5C8CC" w14:textId="77777777" w:rsidR="00650039" w:rsidRPr="00604906" w:rsidRDefault="00650039" w:rsidP="00650039">
            <w:pPr>
              <w:rPr>
                <w:rFonts w:ascii="Times New Roman" w:hAnsi="Times New Roman" w:cs="Times New Roman"/>
              </w:rPr>
            </w:pPr>
          </w:p>
          <w:p w14:paraId="3A252808"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Pr="00604906">
              <w:rPr>
                <w:rFonts w:ascii="Times New Roman" w:hAnsi="Times New Roman" w:cs="Times New Roman"/>
              </w:rPr>
              <w:t>one answer</w:t>
            </w:r>
          </w:p>
        </w:tc>
        <w:tc>
          <w:tcPr>
            <w:tcW w:w="1852" w:type="dxa"/>
          </w:tcPr>
          <w:p w14:paraId="3E7D804A" w14:textId="77777777" w:rsidR="00650039" w:rsidRPr="00604906" w:rsidRDefault="00650039" w:rsidP="00650039">
            <w:pPr>
              <w:rPr>
                <w:rFonts w:ascii="Times New Roman" w:hAnsi="Times New Roman" w:cs="Times New Roman"/>
              </w:rPr>
            </w:pPr>
          </w:p>
          <w:p w14:paraId="3A0A6C74" w14:textId="77777777" w:rsidR="00B12691" w:rsidRDefault="00B12691" w:rsidP="00B12691">
            <w:pPr>
              <w:rPr>
                <w:rFonts w:ascii="Times New Roman" w:hAnsi="Times New Roman" w:cs="Times New Roman"/>
              </w:rPr>
            </w:pPr>
            <w:r w:rsidRPr="00604906">
              <w:rPr>
                <w:rFonts w:ascii="Times New Roman" w:hAnsi="Times New Roman" w:cs="Times New Roman"/>
              </w:rPr>
              <w:t>&gt;</w:t>
            </w:r>
            <w:r>
              <w:rPr>
                <w:rFonts w:ascii="Times New Roman" w:hAnsi="Times New Roman" w:cs="Times New Roman"/>
              </w:rPr>
              <w:t xml:space="preserve"> </w:t>
            </w:r>
            <w:r w:rsidRPr="00604906">
              <w:rPr>
                <w:rFonts w:ascii="Times New Roman" w:hAnsi="Times New Roman" w:cs="Times New Roman"/>
              </w:rPr>
              <w:t xml:space="preserve">80% predicted / personal best  </w:t>
            </w:r>
          </w:p>
          <w:p w14:paraId="39A96DB0" w14:textId="77777777" w:rsidR="00650039" w:rsidRPr="00604906" w:rsidRDefault="00650039" w:rsidP="00B12691">
            <w:pPr>
              <w:rPr>
                <w:rFonts w:ascii="Times New Roman" w:hAnsi="Times New Roman" w:cs="Times New Roman"/>
              </w:rPr>
            </w:pPr>
          </w:p>
        </w:tc>
        <w:tc>
          <w:tcPr>
            <w:tcW w:w="1194" w:type="dxa"/>
          </w:tcPr>
          <w:p w14:paraId="33E1D3FA" w14:textId="77777777" w:rsidR="00650039" w:rsidRDefault="00650039" w:rsidP="00650039">
            <w:pPr>
              <w:rPr>
                <w:rFonts w:ascii="Times New Roman" w:hAnsi="Times New Roman" w:cs="Times New Roman"/>
              </w:rPr>
            </w:pPr>
          </w:p>
          <w:p w14:paraId="798DEBE4" w14:textId="05F7C9F8" w:rsidR="00650039" w:rsidRDefault="00B12691" w:rsidP="00650039">
            <w:pPr>
              <w:rPr>
                <w:rFonts w:ascii="Times New Roman" w:hAnsi="Times New Roman" w:cs="Times New Roman"/>
              </w:rPr>
            </w:pPr>
            <w:r>
              <w:rPr>
                <w:rFonts w:ascii="Times New Roman" w:hAnsi="Times New Roman" w:cs="Times New Roman"/>
              </w:rPr>
              <w:t>A1</w:t>
            </w:r>
          </w:p>
        </w:tc>
        <w:tc>
          <w:tcPr>
            <w:tcW w:w="1439" w:type="dxa"/>
            <w:vMerge w:val="restart"/>
          </w:tcPr>
          <w:p w14:paraId="549F945F" w14:textId="77777777" w:rsidR="00650039" w:rsidRDefault="00650039" w:rsidP="00650039">
            <w:pPr>
              <w:rPr>
                <w:rFonts w:ascii="Times New Roman" w:hAnsi="Times New Roman" w:cs="Times New Roman"/>
              </w:rPr>
            </w:pPr>
          </w:p>
          <w:p w14:paraId="090BD4CF"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Yes</w:t>
            </w:r>
          </w:p>
        </w:tc>
        <w:tc>
          <w:tcPr>
            <w:tcW w:w="1589" w:type="dxa"/>
            <w:vMerge w:val="restart"/>
          </w:tcPr>
          <w:p w14:paraId="25EFC9F0" w14:textId="77777777" w:rsidR="00650039" w:rsidRDefault="00650039" w:rsidP="00650039">
            <w:pPr>
              <w:rPr>
                <w:rFonts w:ascii="Times New Roman" w:hAnsi="Times New Roman" w:cs="Times New Roman"/>
              </w:rPr>
            </w:pPr>
          </w:p>
          <w:p w14:paraId="7B22D3A0" w14:textId="77777777" w:rsidR="00650039" w:rsidRDefault="00650039" w:rsidP="00650039">
            <w:pPr>
              <w:rPr>
                <w:rFonts w:ascii="Times New Roman" w:hAnsi="Times New Roman" w:cs="Times New Roman"/>
              </w:rPr>
            </w:pPr>
            <w:r>
              <w:rPr>
                <w:rFonts w:ascii="Times New Roman" w:hAnsi="Times New Roman" w:cs="Times New Roman"/>
              </w:rPr>
              <w:t>Impairment</w:t>
            </w:r>
          </w:p>
        </w:tc>
      </w:tr>
      <w:tr w:rsidR="00650039" w:rsidRPr="00604906" w14:paraId="199D0551" w14:textId="77777777" w:rsidTr="00986D35">
        <w:trPr>
          <w:trHeight w:val="766"/>
        </w:trPr>
        <w:tc>
          <w:tcPr>
            <w:tcW w:w="1500" w:type="dxa"/>
            <w:vMerge/>
          </w:tcPr>
          <w:p w14:paraId="459D8705" w14:textId="77777777" w:rsidR="00650039" w:rsidRPr="00604906" w:rsidRDefault="00650039" w:rsidP="00650039">
            <w:pPr>
              <w:rPr>
                <w:rFonts w:ascii="Times New Roman" w:hAnsi="Times New Roman" w:cs="Times New Roman"/>
                <w:b/>
              </w:rPr>
            </w:pPr>
          </w:p>
        </w:tc>
        <w:tc>
          <w:tcPr>
            <w:tcW w:w="1561" w:type="dxa"/>
            <w:vMerge/>
          </w:tcPr>
          <w:p w14:paraId="47519AFE" w14:textId="77777777" w:rsidR="00650039" w:rsidRPr="00604906" w:rsidRDefault="00650039" w:rsidP="00650039">
            <w:pPr>
              <w:rPr>
                <w:rFonts w:ascii="Times New Roman" w:hAnsi="Times New Roman" w:cs="Times New Roman"/>
              </w:rPr>
            </w:pPr>
          </w:p>
        </w:tc>
        <w:tc>
          <w:tcPr>
            <w:tcW w:w="1305" w:type="dxa"/>
            <w:vMerge/>
          </w:tcPr>
          <w:p w14:paraId="20B3DA64" w14:textId="77777777" w:rsidR="00650039" w:rsidRPr="00604906" w:rsidRDefault="00650039" w:rsidP="00650039">
            <w:pPr>
              <w:rPr>
                <w:rFonts w:ascii="Times New Roman" w:hAnsi="Times New Roman" w:cs="Times New Roman"/>
              </w:rPr>
            </w:pPr>
          </w:p>
        </w:tc>
        <w:tc>
          <w:tcPr>
            <w:tcW w:w="1852" w:type="dxa"/>
          </w:tcPr>
          <w:p w14:paraId="2ECDF92F" w14:textId="77777777" w:rsidR="00650039" w:rsidRDefault="00650039" w:rsidP="00650039">
            <w:pPr>
              <w:rPr>
                <w:rFonts w:ascii="Times New Roman" w:hAnsi="Times New Roman" w:cs="Times New Roman"/>
              </w:rPr>
            </w:pPr>
          </w:p>
          <w:p w14:paraId="2EDD4529" w14:textId="4F4441D5" w:rsidR="00650039" w:rsidRDefault="00650039" w:rsidP="00650039">
            <w:pPr>
              <w:rPr>
                <w:rFonts w:ascii="Times New Roman" w:hAnsi="Times New Roman" w:cs="Times New Roman"/>
              </w:rPr>
            </w:pPr>
            <w:r w:rsidRPr="00604906">
              <w:rPr>
                <w:rFonts w:ascii="Times New Roman" w:hAnsi="Times New Roman" w:cs="Times New Roman"/>
              </w:rPr>
              <w:t>60-80 % predicted/</w:t>
            </w:r>
            <w:r w:rsidR="000D1C04">
              <w:rPr>
                <w:rFonts w:ascii="Times New Roman" w:hAnsi="Times New Roman" w:cs="Times New Roman"/>
              </w:rPr>
              <w:t>p</w:t>
            </w:r>
            <w:r w:rsidRPr="00604906">
              <w:rPr>
                <w:rFonts w:ascii="Times New Roman" w:hAnsi="Times New Roman" w:cs="Times New Roman"/>
              </w:rPr>
              <w:t xml:space="preserve">ersonal best  </w:t>
            </w:r>
          </w:p>
          <w:p w14:paraId="79B2FB80" w14:textId="77777777" w:rsidR="00650039" w:rsidRPr="00604906" w:rsidRDefault="00650039" w:rsidP="00650039">
            <w:pPr>
              <w:rPr>
                <w:rFonts w:ascii="Times New Roman" w:hAnsi="Times New Roman" w:cs="Times New Roman"/>
              </w:rPr>
            </w:pPr>
          </w:p>
        </w:tc>
        <w:tc>
          <w:tcPr>
            <w:tcW w:w="1194" w:type="dxa"/>
          </w:tcPr>
          <w:p w14:paraId="626753E3" w14:textId="77777777" w:rsidR="00650039" w:rsidRDefault="00650039" w:rsidP="00650039">
            <w:pPr>
              <w:rPr>
                <w:rFonts w:ascii="Times New Roman" w:hAnsi="Times New Roman" w:cs="Times New Roman"/>
              </w:rPr>
            </w:pPr>
          </w:p>
          <w:p w14:paraId="310A0501" w14:textId="77777777" w:rsidR="00650039" w:rsidRPr="00604906" w:rsidRDefault="00650039" w:rsidP="00650039">
            <w:pPr>
              <w:rPr>
                <w:rFonts w:ascii="Times New Roman" w:hAnsi="Times New Roman" w:cs="Times New Roman"/>
              </w:rPr>
            </w:pPr>
            <w:r>
              <w:rPr>
                <w:rFonts w:ascii="Times New Roman" w:hAnsi="Times New Roman" w:cs="Times New Roman"/>
              </w:rPr>
              <w:t>A2</w:t>
            </w:r>
          </w:p>
        </w:tc>
        <w:tc>
          <w:tcPr>
            <w:tcW w:w="1439" w:type="dxa"/>
            <w:vMerge/>
          </w:tcPr>
          <w:p w14:paraId="686ED386" w14:textId="77777777" w:rsidR="00650039" w:rsidRPr="00604906" w:rsidRDefault="00650039" w:rsidP="00650039">
            <w:pPr>
              <w:rPr>
                <w:rFonts w:ascii="Times New Roman" w:hAnsi="Times New Roman" w:cs="Times New Roman"/>
              </w:rPr>
            </w:pPr>
          </w:p>
        </w:tc>
        <w:tc>
          <w:tcPr>
            <w:tcW w:w="1589" w:type="dxa"/>
            <w:vMerge/>
          </w:tcPr>
          <w:p w14:paraId="7EB5A58D" w14:textId="77777777" w:rsidR="00650039" w:rsidRPr="00604906" w:rsidRDefault="00650039" w:rsidP="00650039">
            <w:pPr>
              <w:rPr>
                <w:rFonts w:ascii="Times New Roman" w:hAnsi="Times New Roman" w:cs="Times New Roman"/>
              </w:rPr>
            </w:pPr>
          </w:p>
        </w:tc>
      </w:tr>
      <w:tr w:rsidR="00650039" w:rsidRPr="00604906" w14:paraId="151FB07E" w14:textId="77777777" w:rsidTr="00986D35">
        <w:trPr>
          <w:trHeight w:val="503"/>
        </w:trPr>
        <w:tc>
          <w:tcPr>
            <w:tcW w:w="1500" w:type="dxa"/>
            <w:vMerge/>
          </w:tcPr>
          <w:p w14:paraId="37E1A7E7" w14:textId="77777777" w:rsidR="00650039" w:rsidRPr="00604906" w:rsidRDefault="00650039" w:rsidP="00650039">
            <w:pPr>
              <w:rPr>
                <w:rFonts w:ascii="Times New Roman" w:hAnsi="Times New Roman" w:cs="Times New Roman"/>
                <w:b/>
              </w:rPr>
            </w:pPr>
          </w:p>
        </w:tc>
        <w:tc>
          <w:tcPr>
            <w:tcW w:w="1561" w:type="dxa"/>
            <w:vMerge/>
          </w:tcPr>
          <w:p w14:paraId="66F31A96" w14:textId="77777777" w:rsidR="00650039" w:rsidRPr="00604906" w:rsidRDefault="00650039" w:rsidP="00650039">
            <w:pPr>
              <w:rPr>
                <w:rFonts w:ascii="Times New Roman" w:hAnsi="Times New Roman" w:cs="Times New Roman"/>
              </w:rPr>
            </w:pPr>
          </w:p>
        </w:tc>
        <w:tc>
          <w:tcPr>
            <w:tcW w:w="1305" w:type="dxa"/>
            <w:vMerge/>
          </w:tcPr>
          <w:p w14:paraId="174FEC3F" w14:textId="77777777" w:rsidR="00650039" w:rsidRPr="00604906" w:rsidRDefault="00650039" w:rsidP="00650039">
            <w:pPr>
              <w:rPr>
                <w:rFonts w:ascii="Times New Roman" w:hAnsi="Times New Roman" w:cs="Times New Roman"/>
              </w:rPr>
            </w:pPr>
          </w:p>
        </w:tc>
        <w:tc>
          <w:tcPr>
            <w:tcW w:w="1852" w:type="dxa"/>
          </w:tcPr>
          <w:p w14:paraId="7026FB1C" w14:textId="77777777" w:rsidR="00650039" w:rsidRDefault="00650039" w:rsidP="00650039">
            <w:pPr>
              <w:rPr>
                <w:rFonts w:ascii="Times New Roman" w:hAnsi="Times New Roman" w:cs="Times New Roman"/>
              </w:rPr>
            </w:pPr>
          </w:p>
          <w:p w14:paraId="3ED3195C" w14:textId="5B5AF579" w:rsidR="00B12691" w:rsidRDefault="00B12691" w:rsidP="00B12691">
            <w:pPr>
              <w:rPr>
                <w:rFonts w:ascii="Times New Roman" w:hAnsi="Times New Roman" w:cs="Times New Roman"/>
              </w:rPr>
            </w:pPr>
            <w:r w:rsidRPr="00604906">
              <w:rPr>
                <w:rFonts w:ascii="Times New Roman" w:hAnsi="Times New Roman" w:cs="Times New Roman"/>
              </w:rPr>
              <w:t>&lt; 60 % predicted</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000D1C04">
              <w:rPr>
                <w:rFonts w:ascii="Times New Roman" w:hAnsi="Times New Roman" w:cs="Times New Roman"/>
              </w:rPr>
              <w:t>p</w:t>
            </w:r>
            <w:r>
              <w:rPr>
                <w:rFonts w:ascii="Times New Roman" w:hAnsi="Times New Roman" w:cs="Times New Roman"/>
              </w:rPr>
              <w:t xml:space="preserve">ersonal best </w:t>
            </w:r>
          </w:p>
          <w:p w14:paraId="575A509A" w14:textId="77777777" w:rsidR="00B12691" w:rsidRPr="00604906" w:rsidRDefault="00B12691" w:rsidP="00650039">
            <w:pPr>
              <w:rPr>
                <w:rFonts w:ascii="Times New Roman" w:hAnsi="Times New Roman" w:cs="Times New Roman"/>
              </w:rPr>
            </w:pPr>
          </w:p>
          <w:p w14:paraId="169409F0" w14:textId="77777777" w:rsidR="00650039" w:rsidRPr="00604906" w:rsidRDefault="00650039" w:rsidP="00650039">
            <w:pPr>
              <w:rPr>
                <w:rFonts w:ascii="Times New Roman" w:hAnsi="Times New Roman" w:cs="Times New Roman"/>
              </w:rPr>
            </w:pPr>
          </w:p>
        </w:tc>
        <w:tc>
          <w:tcPr>
            <w:tcW w:w="1194" w:type="dxa"/>
          </w:tcPr>
          <w:p w14:paraId="484DFDAD" w14:textId="77777777" w:rsidR="00650039" w:rsidRDefault="00650039" w:rsidP="00650039">
            <w:pPr>
              <w:rPr>
                <w:rFonts w:ascii="Times New Roman" w:hAnsi="Times New Roman" w:cs="Times New Roman"/>
              </w:rPr>
            </w:pPr>
          </w:p>
          <w:p w14:paraId="7309A63E" w14:textId="3D0D8968" w:rsidR="00650039" w:rsidRPr="00604906" w:rsidRDefault="00B12691" w:rsidP="00650039">
            <w:pPr>
              <w:rPr>
                <w:rFonts w:ascii="Times New Roman" w:hAnsi="Times New Roman" w:cs="Times New Roman"/>
              </w:rPr>
            </w:pPr>
            <w:r>
              <w:rPr>
                <w:rFonts w:ascii="Times New Roman" w:hAnsi="Times New Roman" w:cs="Times New Roman"/>
              </w:rPr>
              <w:t>A3</w:t>
            </w:r>
          </w:p>
        </w:tc>
        <w:tc>
          <w:tcPr>
            <w:tcW w:w="1439" w:type="dxa"/>
            <w:vMerge/>
          </w:tcPr>
          <w:p w14:paraId="543B94E7" w14:textId="77777777" w:rsidR="00650039" w:rsidRPr="00604906" w:rsidRDefault="00650039" w:rsidP="00650039">
            <w:pPr>
              <w:rPr>
                <w:rFonts w:ascii="Times New Roman" w:hAnsi="Times New Roman" w:cs="Times New Roman"/>
              </w:rPr>
            </w:pPr>
          </w:p>
        </w:tc>
        <w:tc>
          <w:tcPr>
            <w:tcW w:w="1589" w:type="dxa"/>
            <w:vMerge/>
          </w:tcPr>
          <w:p w14:paraId="0CCC4FD7" w14:textId="77777777" w:rsidR="00650039" w:rsidRPr="00604906" w:rsidRDefault="00650039" w:rsidP="00650039">
            <w:pPr>
              <w:rPr>
                <w:rFonts w:ascii="Times New Roman" w:hAnsi="Times New Roman" w:cs="Times New Roman"/>
              </w:rPr>
            </w:pPr>
          </w:p>
        </w:tc>
      </w:tr>
      <w:tr w:rsidR="00650039" w:rsidRPr="00604906" w14:paraId="0B6CD5B7" w14:textId="77777777" w:rsidTr="00986D35">
        <w:trPr>
          <w:trHeight w:val="502"/>
        </w:trPr>
        <w:tc>
          <w:tcPr>
            <w:tcW w:w="1500" w:type="dxa"/>
            <w:vMerge/>
          </w:tcPr>
          <w:p w14:paraId="7BC28CE3" w14:textId="77777777" w:rsidR="00650039" w:rsidRPr="00604906" w:rsidRDefault="00650039" w:rsidP="00650039">
            <w:pPr>
              <w:rPr>
                <w:rFonts w:ascii="Times New Roman" w:hAnsi="Times New Roman" w:cs="Times New Roman"/>
                <w:b/>
              </w:rPr>
            </w:pPr>
          </w:p>
        </w:tc>
        <w:tc>
          <w:tcPr>
            <w:tcW w:w="1561" w:type="dxa"/>
            <w:vMerge/>
          </w:tcPr>
          <w:p w14:paraId="71A3ECBA" w14:textId="77777777" w:rsidR="00650039" w:rsidRPr="00604906" w:rsidRDefault="00650039" w:rsidP="00650039">
            <w:pPr>
              <w:rPr>
                <w:rFonts w:ascii="Times New Roman" w:hAnsi="Times New Roman" w:cs="Times New Roman"/>
              </w:rPr>
            </w:pPr>
          </w:p>
        </w:tc>
        <w:tc>
          <w:tcPr>
            <w:tcW w:w="1305" w:type="dxa"/>
            <w:vMerge/>
          </w:tcPr>
          <w:p w14:paraId="38BD9CF9" w14:textId="77777777" w:rsidR="00650039" w:rsidRPr="00604906" w:rsidRDefault="00650039" w:rsidP="00650039">
            <w:pPr>
              <w:rPr>
                <w:rFonts w:ascii="Times New Roman" w:hAnsi="Times New Roman" w:cs="Times New Roman"/>
              </w:rPr>
            </w:pPr>
          </w:p>
        </w:tc>
        <w:tc>
          <w:tcPr>
            <w:tcW w:w="1852" w:type="dxa"/>
          </w:tcPr>
          <w:p w14:paraId="5D3BCA9B" w14:textId="77777777" w:rsidR="00650039" w:rsidRDefault="00650039" w:rsidP="00650039">
            <w:pPr>
              <w:rPr>
                <w:rFonts w:ascii="Times New Roman" w:hAnsi="Times New Roman" w:cs="Times New Roman"/>
              </w:rPr>
            </w:pPr>
          </w:p>
          <w:p w14:paraId="59D88774" w14:textId="77777777" w:rsidR="00650039" w:rsidRDefault="00650039" w:rsidP="00650039">
            <w:pPr>
              <w:rPr>
                <w:rFonts w:ascii="Times New Roman" w:hAnsi="Times New Roman" w:cs="Times New Roman"/>
              </w:rPr>
            </w:pPr>
            <w:r>
              <w:rPr>
                <w:rFonts w:ascii="Times New Roman" w:hAnsi="Times New Roman" w:cs="Times New Roman"/>
              </w:rPr>
              <w:t xml:space="preserve"> Not available</w:t>
            </w:r>
          </w:p>
          <w:p w14:paraId="62D1639A" w14:textId="77777777" w:rsidR="00650039" w:rsidRDefault="00650039" w:rsidP="00650039">
            <w:pPr>
              <w:rPr>
                <w:rFonts w:ascii="Times New Roman" w:hAnsi="Times New Roman" w:cs="Times New Roman"/>
              </w:rPr>
            </w:pPr>
          </w:p>
        </w:tc>
        <w:tc>
          <w:tcPr>
            <w:tcW w:w="1194" w:type="dxa"/>
          </w:tcPr>
          <w:p w14:paraId="15E6EB75" w14:textId="77777777" w:rsidR="00650039" w:rsidRDefault="00650039" w:rsidP="00650039">
            <w:pPr>
              <w:rPr>
                <w:rFonts w:ascii="Times New Roman" w:hAnsi="Times New Roman" w:cs="Times New Roman"/>
              </w:rPr>
            </w:pPr>
          </w:p>
          <w:p w14:paraId="56E3992E" w14:textId="77777777" w:rsidR="00650039" w:rsidRPr="00604906" w:rsidRDefault="00650039" w:rsidP="00650039">
            <w:pPr>
              <w:rPr>
                <w:rFonts w:ascii="Times New Roman" w:hAnsi="Times New Roman" w:cs="Times New Roman"/>
              </w:rPr>
            </w:pPr>
            <w:r>
              <w:rPr>
                <w:rFonts w:ascii="Times New Roman" w:hAnsi="Times New Roman" w:cs="Times New Roman"/>
              </w:rPr>
              <w:t>A4</w:t>
            </w:r>
          </w:p>
        </w:tc>
        <w:tc>
          <w:tcPr>
            <w:tcW w:w="1439" w:type="dxa"/>
            <w:vMerge/>
          </w:tcPr>
          <w:p w14:paraId="747863F5" w14:textId="77777777" w:rsidR="00650039" w:rsidRPr="00604906" w:rsidRDefault="00650039" w:rsidP="00650039">
            <w:pPr>
              <w:rPr>
                <w:rFonts w:ascii="Times New Roman" w:hAnsi="Times New Roman" w:cs="Times New Roman"/>
              </w:rPr>
            </w:pPr>
          </w:p>
        </w:tc>
        <w:tc>
          <w:tcPr>
            <w:tcW w:w="1589" w:type="dxa"/>
            <w:vMerge/>
          </w:tcPr>
          <w:p w14:paraId="499F9D92" w14:textId="77777777" w:rsidR="00650039" w:rsidRPr="00604906" w:rsidRDefault="00650039" w:rsidP="00650039">
            <w:pPr>
              <w:rPr>
                <w:rFonts w:ascii="Times New Roman" w:hAnsi="Times New Roman" w:cs="Times New Roman"/>
              </w:rPr>
            </w:pPr>
          </w:p>
        </w:tc>
      </w:tr>
      <w:tr w:rsidR="00650039" w:rsidRPr="00604906" w14:paraId="3FCA3FDA" w14:textId="77777777" w:rsidTr="00986D35">
        <w:trPr>
          <w:trHeight w:val="768"/>
        </w:trPr>
        <w:tc>
          <w:tcPr>
            <w:tcW w:w="1500" w:type="dxa"/>
            <w:vMerge w:val="restart"/>
          </w:tcPr>
          <w:p w14:paraId="694F81A1" w14:textId="77777777" w:rsidR="00650039" w:rsidRDefault="00650039" w:rsidP="00650039">
            <w:pPr>
              <w:rPr>
                <w:rFonts w:ascii="Times New Roman" w:hAnsi="Times New Roman" w:cs="Times New Roman"/>
                <w:b/>
              </w:rPr>
            </w:pPr>
          </w:p>
          <w:p w14:paraId="2A2CE783" w14:textId="77777777" w:rsidR="00650039" w:rsidRPr="00604906" w:rsidRDefault="00650039" w:rsidP="00650039">
            <w:pPr>
              <w:rPr>
                <w:rFonts w:ascii="Times New Roman" w:hAnsi="Times New Roman" w:cs="Times New Roman"/>
                <w:b/>
              </w:rPr>
            </w:pPr>
            <w:r>
              <w:rPr>
                <w:rFonts w:ascii="Times New Roman" w:hAnsi="Times New Roman" w:cs="Times New Roman"/>
                <w:b/>
              </w:rPr>
              <w:t>Q6</w:t>
            </w:r>
          </w:p>
        </w:tc>
        <w:tc>
          <w:tcPr>
            <w:tcW w:w="1561" w:type="dxa"/>
            <w:vMerge w:val="restart"/>
          </w:tcPr>
          <w:p w14:paraId="17BA6742" w14:textId="77777777" w:rsidR="00650039" w:rsidRPr="00604906" w:rsidRDefault="00650039" w:rsidP="00650039">
            <w:pPr>
              <w:rPr>
                <w:rFonts w:ascii="Times New Roman" w:hAnsi="Times New Roman" w:cs="Times New Roman"/>
              </w:rPr>
            </w:pPr>
          </w:p>
          <w:p w14:paraId="6517FA35" w14:textId="73F80AD4" w:rsidR="00650039" w:rsidRPr="00604906" w:rsidRDefault="00456009" w:rsidP="00650039">
            <w:pPr>
              <w:rPr>
                <w:rFonts w:ascii="Times New Roman" w:hAnsi="Times New Roman" w:cs="Times New Roman"/>
              </w:rPr>
            </w:pPr>
            <w:r>
              <w:rPr>
                <w:rFonts w:ascii="Times New Roman" w:hAnsi="Times New Roman" w:cs="Times New Roman"/>
              </w:rPr>
              <w:t>Validated questionnaire</w:t>
            </w:r>
            <w:r w:rsidR="009A3A2F">
              <w:rPr>
                <w:rFonts w:ascii="Times New Roman" w:hAnsi="Times New Roman" w:cs="Times New Roman"/>
              </w:rPr>
              <w:t>:</w:t>
            </w:r>
            <w:r>
              <w:rPr>
                <w:rFonts w:ascii="Times New Roman" w:hAnsi="Times New Roman" w:cs="Times New Roman"/>
              </w:rPr>
              <w:t xml:space="preserve"> ATAQ</w:t>
            </w:r>
            <w:r w:rsidR="00650039">
              <w:rPr>
                <w:rFonts w:ascii="Times New Roman" w:hAnsi="Times New Roman" w:cs="Times New Roman"/>
              </w:rPr>
              <w:t xml:space="preserve"> </w:t>
            </w:r>
          </w:p>
        </w:tc>
        <w:tc>
          <w:tcPr>
            <w:tcW w:w="1305" w:type="dxa"/>
            <w:vMerge w:val="restart"/>
          </w:tcPr>
          <w:p w14:paraId="63E6BC09" w14:textId="77777777" w:rsidR="00650039" w:rsidRPr="00604906" w:rsidRDefault="00650039" w:rsidP="00650039">
            <w:pPr>
              <w:rPr>
                <w:rFonts w:ascii="Times New Roman" w:hAnsi="Times New Roman" w:cs="Times New Roman"/>
              </w:rPr>
            </w:pPr>
          </w:p>
          <w:p w14:paraId="25C89DFB"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Pr="00604906">
              <w:rPr>
                <w:rFonts w:ascii="Times New Roman" w:hAnsi="Times New Roman" w:cs="Times New Roman"/>
              </w:rPr>
              <w:t>one answer</w:t>
            </w:r>
          </w:p>
        </w:tc>
        <w:tc>
          <w:tcPr>
            <w:tcW w:w="1852" w:type="dxa"/>
          </w:tcPr>
          <w:p w14:paraId="1C617190" w14:textId="77777777" w:rsidR="00650039" w:rsidRPr="00604906" w:rsidRDefault="00650039" w:rsidP="00650039">
            <w:pPr>
              <w:rPr>
                <w:rFonts w:ascii="Times New Roman" w:hAnsi="Times New Roman" w:cs="Times New Roman"/>
              </w:rPr>
            </w:pPr>
          </w:p>
          <w:p w14:paraId="614E70CF" w14:textId="26B4899D" w:rsidR="00650039" w:rsidRDefault="00456009" w:rsidP="00650039">
            <w:pPr>
              <w:rPr>
                <w:rFonts w:ascii="Times New Roman" w:hAnsi="Times New Roman" w:cs="Times New Roman"/>
              </w:rPr>
            </w:pPr>
            <w:r>
              <w:rPr>
                <w:rFonts w:ascii="Times New Roman" w:hAnsi="Times New Roman" w:cs="Times New Roman"/>
              </w:rPr>
              <w:t>0</w:t>
            </w:r>
          </w:p>
          <w:p w14:paraId="194AAAB1" w14:textId="77777777" w:rsidR="00650039" w:rsidRPr="00604906" w:rsidRDefault="00650039" w:rsidP="00650039">
            <w:pPr>
              <w:rPr>
                <w:rFonts w:ascii="Times New Roman" w:hAnsi="Times New Roman" w:cs="Times New Roman"/>
              </w:rPr>
            </w:pPr>
          </w:p>
        </w:tc>
        <w:tc>
          <w:tcPr>
            <w:tcW w:w="1194" w:type="dxa"/>
          </w:tcPr>
          <w:p w14:paraId="6082F495" w14:textId="77777777" w:rsidR="00650039" w:rsidRDefault="00650039" w:rsidP="00650039">
            <w:pPr>
              <w:rPr>
                <w:rFonts w:ascii="Times New Roman" w:hAnsi="Times New Roman" w:cs="Times New Roman"/>
              </w:rPr>
            </w:pPr>
          </w:p>
          <w:p w14:paraId="1AEDDF62" w14:textId="77777777" w:rsidR="00650039" w:rsidRDefault="00650039" w:rsidP="00650039">
            <w:pPr>
              <w:rPr>
                <w:rFonts w:ascii="Times New Roman" w:hAnsi="Times New Roman" w:cs="Times New Roman"/>
              </w:rPr>
            </w:pPr>
            <w:r>
              <w:rPr>
                <w:rFonts w:ascii="Times New Roman" w:hAnsi="Times New Roman" w:cs="Times New Roman"/>
              </w:rPr>
              <w:t>A1</w:t>
            </w:r>
          </w:p>
        </w:tc>
        <w:tc>
          <w:tcPr>
            <w:tcW w:w="1439" w:type="dxa"/>
            <w:vMerge w:val="restart"/>
          </w:tcPr>
          <w:p w14:paraId="329F719E" w14:textId="77777777" w:rsidR="00650039" w:rsidRDefault="00650039" w:rsidP="00650039">
            <w:pPr>
              <w:rPr>
                <w:rFonts w:ascii="Times New Roman" w:hAnsi="Times New Roman" w:cs="Times New Roman"/>
              </w:rPr>
            </w:pPr>
          </w:p>
          <w:p w14:paraId="29D68B06"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Yes</w:t>
            </w:r>
          </w:p>
        </w:tc>
        <w:tc>
          <w:tcPr>
            <w:tcW w:w="1589" w:type="dxa"/>
            <w:vMerge w:val="restart"/>
          </w:tcPr>
          <w:p w14:paraId="26A029BE" w14:textId="77777777" w:rsidR="00650039" w:rsidRDefault="00650039" w:rsidP="00650039">
            <w:pPr>
              <w:rPr>
                <w:rFonts w:ascii="Times New Roman" w:hAnsi="Times New Roman" w:cs="Times New Roman"/>
              </w:rPr>
            </w:pPr>
          </w:p>
          <w:p w14:paraId="696E1937" w14:textId="77777777" w:rsidR="00650039" w:rsidRDefault="00650039" w:rsidP="00650039">
            <w:pPr>
              <w:rPr>
                <w:rFonts w:ascii="Times New Roman" w:hAnsi="Times New Roman" w:cs="Times New Roman"/>
              </w:rPr>
            </w:pPr>
            <w:r>
              <w:rPr>
                <w:rFonts w:ascii="Times New Roman" w:hAnsi="Times New Roman" w:cs="Times New Roman"/>
              </w:rPr>
              <w:t>Impairment</w:t>
            </w:r>
          </w:p>
        </w:tc>
      </w:tr>
      <w:tr w:rsidR="00650039" w:rsidRPr="00604906" w14:paraId="4D2E4EF6" w14:textId="77777777" w:rsidTr="00986D35">
        <w:trPr>
          <w:trHeight w:val="766"/>
        </w:trPr>
        <w:tc>
          <w:tcPr>
            <w:tcW w:w="1500" w:type="dxa"/>
            <w:vMerge/>
          </w:tcPr>
          <w:p w14:paraId="4D00651D" w14:textId="77777777" w:rsidR="00650039" w:rsidRPr="00604906" w:rsidRDefault="00650039" w:rsidP="00650039">
            <w:pPr>
              <w:rPr>
                <w:rFonts w:ascii="Times New Roman" w:hAnsi="Times New Roman" w:cs="Times New Roman"/>
                <w:b/>
              </w:rPr>
            </w:pPr>
          </w:p>
        </w:tc>
        <w:tc>
          <w:tcPr>
            <w:tcW w:w="1561" w:type="dxa"/>
            <w:vMerge/>
          </w:tcPr>
          <w:p w14:paraId="2333D7FD" w14:textId="77777777" w:rsidR="00650039" w:rsidRPr="00604906" w:rsidRDefault="00650039" w:rsidP="00650039">
            <w:pPr>
              <w:rPr>
                <w:rFonts w:ascii="Times New Roman" w:hAnsi="Times New Roman" w:cs="Times New Roman"/>
              </w:rPr>
            </w:pPr>
          </w:p>
        </w:tc>
        <w:tc>
          <w:tcPr>
            <w:tcW w:w="1305" w:type="dxa"/>
            <w:vMerge/>
          </w:tcPr>
          <w:p w14:paraId="16F1BF35" w14:textId="77777777" w:rsidR="00650039" w:rsidRPr="00604906" w:rsidRDefault="00650039" w:rsidP="00650039">
            <w:pPr>
              <w:rPr>
                <w:rFonts w:ascii="Times New Roman" w:hAnsi="Times New Roman" w:cs="Times New Roman"/>
              </w:rPr>
            </w:pPr>
          </w:p>
        </w:tc>
        <w:tc>
          <w:tcPr>
            <w:tcW w:w="1852" w:type="dxa"/>
          </w:tcPr>
          <w:p w14:paraId="534113DE" w14:textId="77777777" w:rsidR="00650039" w:rsidRDefault="00650039" w:rsidP="00650039">
            <w:pPr>
              <w:rPr>
                <w:rFonts w:ascii="Times New Roman" w:hAnsi="Times New Roman" w:cs="Times New Roman"/>
              </w:rPr>
            </w:pPr>
          </w:p>
          <w:p w14:paraId="02A40DA9" w14:textId="5A23C02A" w:rsidR="00650039" w:rsidRPr="00604906" w:rsidRDefault="00456009" w:rsidP="00650039">
            <w:pPr>
              <w:rPr>
                <w:rFonts w:ascii="Times New Roman" w:hAnsi="Times New Roman" w:cs="Times New Roman"/>
              </w:rPr>
            </w:pPr>
            <w:r>
              <w:rPr>
                <w:rFonts w:ascii="Times New Roman" w:hAnsi="Times New Roman" w:cs="Times New Roman"/>
              </w:rPr>
              <w:t>1-2</w:t>
            </w:r>
          </w:p>
        </w:tc>
        <w:tc>
          <w:tcPr>
            <w:tcW w:w="1194" w:type="dxa"/>
          </w:tcPr>
          <w:p w14:paraId="6AACAFFC" w14:textId="77777777" w:rsidR="00650039" w:rsidRDefault="00650039" w:rsidP="00650039">
            <w:pPr>
              <w:rPr>
                <w:rFonts w:ascii="Times New Roman" w:hAnsi="Times New Roman" w:cs="Times New Roman"/>
              </w:rPr>
            </w:pPr>
          </w:p>
          <w:p w14:paraId="7DE83B19" w14:textId="77777777" w:rsidR="00650039" w:rsidRPr="00604906" w:rsidRDefault="00650039" w:rsidP="00650039">
            <w:pPr>
              <w:rPr>
                <w:rFonts w:ascii="Times New Roman" w:hAnsi="Times New Roman" w:cs="Times New Roman"/>
              </w:rPr>
            </w:pPr>
            <w:r>
              <w:rPr>
                <w:rFonts w:ascii="Times New Roman" w:hAnsi="Times New Roman" w:cs="Times New Roman"/>
              </w:rPr>
              <w:t>A2</w:t>
            </w:r>
          </w:p>
        </w:tc>
        <w:tc>
          <w:tcPr>
            <w:tcW w:w="1439" w:type="dxa"/>
            <w:vMerge/>
          </w:tcPr>
          <w:p w14:paraId="51303C25" w14:textId="77777777" w:rsidR="00650039" w:rsidRPr="00604906" w:rsidRDefault="00650039" w:rsidP="00650039">
            <w:pPr>
              <w:rPr>
                <w:rFonts w:ascii="Times New Roman" w:hAnsi="Times New Roman" w:cs="Times New Roman"/>
              </w:rPr>
            </w:pPr>
          </w:p>
        </w:tc>
        <w:tc>
          <w:tcPr>
            <w:tcW w:w="1589" w:type="dxa"/>
            <w:vMerge/>
          </w:tcPr>
          <w:p w14:paraId="42804044" w14:textId="77777777" w:rsidR="00650039" w:rsidRPr="00604906" w:rsidRDefault="00650039" w:rsidP="00650039">
            <w:pPr>
              <w:rPr>
                <w:rFonts w:ascii="Times New Roman" w:hAnsi="Times New Roman" w:cs="Times New Roman"/>
              </w:rPr>
            </w:pPr>
          </w:p>
        </w:tc>
      </w:tr>
      <w:tr w:rsidR="00650039" w:rsidRPr="00604906" w14:paraId="4FC1B829" w14:textId="77777777" w:rsidTr="00986D35">
        <w:trPr>
          <w:trHeight w:val="630"/>
        </w:trPr>
        <w:tc>
          <w:tcPr>
            <w:tcW w:w="1500" w:type="dxa"/>
            <w:vMerge/>
          </w:tcPr>
          <w:p w14:paraId="0498208B" w14:textId="77777777" w:rsidR="00650039" w:rsidRPr="00604906" w:rsidRDefault="00650039" w:rsidP="00650039">
            <w:pPr>
              <w:rPr>
                <w:rFonts w:ascii="Times New Roman" w:hAnsi="Times New Roman" w:cs="Times New Roman"/>
                <w:b/>
              </w:rPr>
            </w:pPr>
          </w:p>
        </w:tc>
        <w:tc>
          <w:tcPr>
            <w:tcW w:w="1561" w:type="dxa"/>
            <w:vMerge/>
          </w:tcPr>
          <w:p w14:paraId="5B251A8F" w14:textId="77777777" w:rsidR="00650039" w:rsidRPr="00604906" w:rsidRDefault="00650039" w:rsidP="00650039">
            <w:pPr>
              <w:rPr>
                <w:rFonts w:ascii="Times New Roman" w:hAnsi="Times New Roman" w:cs="Times New Roman"/>
              </w:rPr>
            </w:pPr>
          </w:p>
        </w:tc>
        <w:tc>
          <w:tcPr>
            <w:tcW w:w="1305" w:type="dxa"/>
            <w:vMerge/>
          </w:tcPr>
          <w:p w14:paraId="3978C447" w14:textId="77777777" w:rsidR="00650039" w:rsidRPr="00604906" w:rsidRDefault="00650039" w:rsidP="00650039">
            <w:pPr>
              <w:rPr>
                <w:rFonts w:ascii="Times New Roman" w:hAnsi="Times New Roman" w:cs="Times New Roman"/>
              </w:rPr>
            </w:pPr>
          </w:p>
        </w:tc>
        <w:tc>
          <w:tcPr>
            <w:tcW w:w="1852" w:type="dxa"/>
          </w:tcPr>
          <w:p w14:paraId="690EB9F2" w14:textId="77777777" w:rsidR="00650039" w:rsidRDefault="00650039" w:rsidP="00650039">
            <w:pPr>
              <w:rPr>
                <w:rFonts w:ascii="Times New Roman" w:hAnsi="Times New Roman" w:cs="Times New Roman"/>
              </w:rPr>
            </w:pPr>
          </w:p>
          <w:p w14:paraId="7500772A" w14:textId="30F5F1D2" w:rsidR="00650039" w:rsidRPr="00604906" w:rsidRDefault="00456009" w:rsidP="00650039">
            <w:pPr>
              <w:rPr>
                <w:rFonts w:ascii="Times New Roman" w:hAnsi="Times New Roman" w:cs="Times New Roman"/>
              </w:rPr>
            </w:pPr>
            <w:r>
              <w:rPr>
                <w:rFonts w:ascii="Times New Roman" w:hAnsi="Times New Roman" w:cs="Times New Roman"/>
              </w:rPr>
              <w:t>3-4</w:t>
            </w:r>
          </w:p>
          <w:p w14:paraId="2DE888EF" w14:textId="77777777" w:rsidR="00650039" w:rsidRPr="00604906" w:rsidRDefault="00650039" w:rsidP="00650039">
            <w:pPr>
              <w:rPr>
                <w:rFonts w:ascii="Times New Roman" w:hAnsi="Times New Roman" w:cs="Times New Roman"/>
              </w:rPr>
            </w:pPr>
          </w:p>
        </w:tc>
        <w:tc>
          <w:tcPr>
            <w:tcW w:w="1194" w:type="dxa"/>
          </w:tcPr>
          <w:p w14:paraId="4CDA0A45" w14:textId="77777777" w:rsidR="00650039" w:rsidRDefault="00650039" w:rsidP="00650039">
            <w:pPr>
              <w:rPr>
                <w:rFonts w:ascii="Times New Roman" w:hAnsi="Times New Roman" w:cs="Times New Roman"/>
              </w:rPr>
            </w:pPr>
          </w:p>
          <w:p w14:paraId="63C8E3EA" w14:textId="77777777" w:rsidR="00650039" w:rsidRPr="00604906" w:rsidRDefault="00650039" w:rsidP="00650039">
            <w:pPr>
              <w:rPr>
                <w:rFonts w:ascii="Times New Roman" w:hAnsi="Times New Roman" w:cs="Times New Roman"/>
              </w:rPr>
            </w:pPr>
            <w:r>
              <w:rPr>
                <w:rFonts w:ascii="Times New Roman" w:hAnsi="Times New Roman" w:cs="Times New Roman"/>
              </w:rPr>
              <w:t>A3</w:t>
            </w:r>
          </w:p>
        </w:tc>
        <w:tc>
          <w:tcPr>
            <w:tcW w:w="1439" w:type="dxa"/>
            <w:vMerge/>
          </w:tcPr>
          <w:p w14:paraId="2CDC6299" w14:textId="77777777" w:rsidR="00650039" w:rsidRPr="00604906" w:rsidRDefault="00650039" w:rsidP="00650039">
            <w:pPr>
              <w:rPr>
                <w:rFonts w:ascii="Times New Roman" w:hAnsi="Times New Roman" w:cs="Times New Roman"/>
              </w:rPr>
            </w:pPr>
          </w:p>
        </w:tc>
        <w:tc>
          <w:tcPr>
            <w:tcW w:w="1589" w:type="dxa"/>
            <w:vMerge/>
          </w:tcPr>
          <w:p w14:paraId="1DBF5237" w14:textId="77777777" w:rsidR="00650039" w:rsidRPr="00604906" w:rsidRDefault="00650039" w:rsidP="00650039">
            <w:pPr>
              <w:rPr>
                <w:rFonts w:ascii="Times New Roman" w:hAnsi="Times New Roman" w:cs="Times New Roman"/>
              </w:rPr>
            </w:pPr>
          </w:p>
        </w:tc>
      </w:tr>
      <w:tr w:rsidR="00650039" w:rsidRPr="00604906" w14:paraId="2BADF08E" w14:textId="77777777" w:rsidTr="00986D35">
        <w:trPr>
          <w:trHeight w:val="630"/>
        </w:trPr>
        <w:tc>
          <w:tcPr>
            <w:tcW w:w="1500" w:type="dxa"/>
            <w:vMerge/>
          </w:tcPr>
          <w:p w14:paraId="55C2CEDD" w14:textId="77777777" w:rsidR="00650039" w:rsidRPr="00604906" w:rsidRDefault="00650039" w:rsidP="00650039">
            <w:pPr>
              <w:rPr>
                <w:rFonts w:ascii="Times New Roman" w:hAnsi="Times New Roman" w:cs="Times New Roman"/>
                <w:b/>
              </w:rPr>
            </w:pPr>
          </w:p>
        </w:tc>
        <w:tc>
          <w:tcPr>
            <w:tcW w:w="1561" w:type="dxa"/>
            <w:vMerge/>
          </w:tcPr>
          <w:p w14:paraId="2D86E98D" w14:textId="77777777" w:rsidR="00650039" w:rsidRPr="00604906" w:rsidRDefault="00650039" w:rsidP="00650039">
            <w:pPr>
              <w:rPr>
                <w:rFonts w:ascii="Times New Roman" w:hAnsi="Times New Roman" w:cs="Times New Roman"/>
              </w:rPr>
            </w:pPr>
          </w:p>
        </w:tc>
        <w:tc>
          <w:tcPr>
            <w:tcW w:w="1305" w:type="dxa"/>
            <w:vMerge/>
          </w:tcPr>
          <w:p w14:paraId="2BBA83F7" w14:textId="77777777" w:rsidR="00650039" w:rsidRPr="00604906" w:rsidRDefault="00650039" w:rsidP="00650039">
            <w:pPr>
              <w:rPr>
                <w:rFonts w:ascii="Times New Roman" w:hAnsi="Times New Roman" w:cs="Times New Roman"/>
              </w:rPr>
            </w:pPr>
          </w:p>
        </w:tc>
        <w:tc>
          <w:tcPr>
            <w:tcW w:w="1852" w:type="dxa"/>
          </w:tcPr>
          <w:p w14:paraId="2D6567FC" w14:textId="77777777" w:rsidR="00650039" w:rsidRDefault="00650039" w:rsidP="00650039">
            <w:pPr>
              <w:rPr>
                <w:rFonts w:ascii="Times New Roman" w:hAnsi="Times New Roman" w:cs="Times New Roman"/>
              </w:rPr>
            </w:pPr>
          </w:p>
          <w:p w14:paraId="2652EC71" w14:textId="77777777" w:rsidR="00650039" w:rsidRPr="00604906" w:rsidRDefault="00650039" w:rsidP="00650039">
            <w:pPr>
              <w:rPr>
                <w:rFonts w:ascii="Times New Roman" w:hAnsi="Times New Roman" w:cs="Times New Roman"/>
              </w:rPr>
            </w:pPr>
            <w:r>
              <w:rPr>
                <w:rFonts w:ascii="Times New Roman" w:hAnsi="Times New Roman" w:cs="Times New Roman"/>
              </w:rPr>
              <w:t>Not available</w:t>
            </w:r>
          </w:p>
        </w:tc>
        <w:tc>
          <w:tcPr>
            <w:tcW w:w="1194" w:type="dxa"/>
          </w:tcPr>
          <w:p w14:paraId="56455FE0" w14:textId="77777777" w:rsidR="00650039" w:rsidRDefault="00650039" w:rsidP="00650039">
            <w:pPr>
              <w:rPr>
                <w:rFonts w:ascii="Times New Roman" w:hAnsi="Times New Roman" w:cs="Times New Roman"/>
              </w:rPr>
            </w:pPr>
          </w:p>
          <w:p w14:paraId="3E7BF063" w14:textId="77777777" w:rsidR="00650039" w:rsidRPr="00604906" w:rsidRDefault="00650039" w:rsidP="00650039">
            <w:pPr>
              <w:rPr>
                <w:rFonts w:ascii="Times New Roman" w:hAnsi="Times New Roman" w:cs="Times New Roman"/>
              </w:rPr>
            </w:pPr>
            <w:r>
              <w:rPr>
                <w:rFonts w:ascii="Times New Roman" w:hAnsi="Times New Roman" w:cs="Times New Roman"/>
              </w:rPr>
              <w:t>A4</w:t>
            </w:r>
          </w:p>
        </w:tc>
        <w:tc>
          <w:tcPr>
            <w:tcW w:w="1439" w:type="dxa"/>
            <w:vMerge/>
          </w:tcPr>
          <w:p w14:paraId="33C1E1E7" w14:textId="77777777" w:rsidR="00650039" w:rsidRPr="00604906" w:rsidRDefault="00650039" w:rsidP="00650039">
            <w:pPr>
              <w:rPr>
                <w:rFonts w:ascii="Times New Roman" w:hAnsi="Times New Roman" w:cs="Times New Roman"/>
              </w:rPr>
            </w:pPr>
          </w:p>
        </w:tc>
        <w:tc>
          <w:tcPr>
            <w:tcW w:w="1589" w:type="dxa"/>
            <w:vMerge/>
          </w:tcPr>
          <w:p w14:paraId="30042FE3" w14:textId="77777777" w:rsidR="00650039" w:rsidRPr="00604906" w:rsidRDefault="00650039" w:rsidP="00650039">
            <w:pPr>
              <w:rPr>
                <w:rFonts w:ascii="Times New Roman" w:hAnsi="Times New Roman" w:cs="Times New Roman"/>
              </w:rPr>
            </w:pPr>
          </w:p>
        </w:tc>
      </w:tr>
      <w:tr w:rsidR="00456009" w14:paraId="76BF4628" w14:textId="77777777" w:rsidTr="00986D35">
        <w:trPr>
          <w:trHeight w:val="768"/>
        </w:trPr>
        <w:tc>
          <w:tcPr>
            <w:tcW w:w="1500" w:type="dxa"/>
            <w:vMerge w:val="restart"/>
          </w:tcPr>
          <w:p w14:paraId="3B3480FF" w14:textId="77777777" w:rsidR="00456009" w:rsidRDefault="00456009" w:rsidP="004D2F19">
            <w:pPr>
              <w:rPr>
                <w:rFonts w:ascii="Times New Roman" w:hAnsi="Times New Roman" w:cs="Times New Roman"/>
                <w:b/>
              </w:rPr>
            </w:pPr>
          </w:p>
          <w:p w14:paraId="6845939F" w14:textId="18A498B7" w:rsidR="00456009" w:rsidRPr="00604906" w:rsidRDefault="00B12691" w:rsidP="004D2F19">
            <w:pPr>
              <w:rPr>
                <w:rFonts w:ascii="Times New Roman" w:hAnsi="Times New Roman" w:cs="Times New Roman"/>
                <w:b/>
              </w:rPr>
            </w:pPr>
            <w:r>
              <w:rPr>
                <w:rFonts w:ascii="Times New Roman" w:hAnsi="Times New Roman" w:cs="Times New Roman"/>
                <w:b/>
              </w:rPr>
              <w:t>Q7</w:t>
            </w:r>
          </w:p>
        </w:tc>
        <w:tc>
          <w:tcPr>
            <w:tcW w:w="1561" w:type="dxa"/>
            <w:vMerge w:val="restart"/>
          </w:tcPr>
          <w:p w14:paraId="503D248F" w14:textId="77777777" w:rsidR="00456009" w:rsidRPr="00604906" w:rsidRDefault="00456009" w:rsidP="004D2F19">
            <w:pPr>
              <w:rPr>
                <w:rFonts w:ascii="Times New Roman" w:hAnsi="Times New Roman" w:cs="Times New Roman"/>
              </w:rPr>
            </w:pPr>
          </w:p>
          <w:p w14:paraId="54B06E12" w14:textId="4739723B" w:rsidR="00456009" w:rsidRPr="00604906" w:rsidRDefault="00456009" w:rsidP="004D2F19">
            <w:pPr>
              <w:rPr>
                <w:rFonts w:ascii="Times New Roman" w:hAnsi="Times New Roman" w:cs="Times New Roman"/>
              </w:rPr>
            </w:pPr>
            <w:r>
              <w:rPr>
                <w:rFonts w:ascii="Times New Roman" w:hAnsi="Times New Roman" w:cs="Times New Roman"/>
              </w:rPr>
              <w:t>Validated questionnaire</w:t>
            </w:r>
            <w:r w:rsidR="009A3A2F">
              <w:rPr>
                <w:rFonts w:ascii="Times New Roman" w:hAnsi="Times New Roman" w:cs="Times New Roman"/>
              </w:rPr>
              <w:t>:</w:t>
            </w:r>
            <w:r>
              <w:rPr>
                <w:rFonts w:ascii="Times New Roman" w:hAnsi="Times New Roman" w:cs="Times New Roman"/>
              </w:rPr>
              <w:t xml:space="preserve"> ACQ </w:t>
            </w:r>
          </w:p>
        </w:tc>
        <w:tc>
          <w:tcPr>
            <w:tcW w:w="1305" w:type="dxa"/>
            <w:vMerge w:val="restart"/>
          </w:tcPr>
          <w:p w14:paraId="0F7B8681" w14:textId="77777777" w:rsidR="00456009" w:rsidRPr="00604906" w:rsidRDefault="00456009" w:rsidP="004D2F19">
            <w:pPr>
              <w:rPr>
                <w:rFonts w:ascii="Times New Roman" w:hAnsi="Times New Roman" w:cs="Times New Roman"/>
              </w:rPr>
            </w:pPr>
          </w:p>
          <w:p w14:paraId="10E3ADCD" w14:textId="77777777" w:rsidR="00456009" w:rsidRPr="00604906" w:rsidRDefault="00456009" w:rsidP="004D2F1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Pr="00604906">
              <w:rPr>
                <w:rFonts w:ascii="Times New Roman" w:hAnsi="Times New Roman" w:cs="Times New Roman"/>
              </w:rPr>
              <w:t>one answer</w:t>
            </w:r>
          </w:p>
        </w:tc>
        <w:tc>
          <w:tcPr>
            <w:tcW w:w="1852" w:type="dxa"/>
          </w:tcPr>
          <w:p w14:paraId="098F4806" w14:textId="77777777" w:rsidR="00456009" w:rsidRPr="00604906" w:rsidRDefault="00456009" w:rsidP="004D2F19">
            <w:pPr>
              <w:rPr>
                <w:rFonts w:ascii="Times New Roman" w:hAnsi="Times New Roman" w:cs="Times New Roman"/>
              </w:rPr>
            </w:pPr>
          </w:p>
          <w:p w14:paraId="76CD0C2E" w14:textId="7D50E2FF" w:rsidR="00456009" w:rsidRPr="00604906" w:rsidRDefault="00456009" w:rsidP="00986D35">
            <w:pPr>
              <w:rPr>
                <w:rFonts w:ascii="Times New Roman" w:hAnsi="Times New Roman" w:cs="Times New Roman"/>
              </w:rPr>
            </w:pPr>
            <w:r w:rsidRPr="00604906">
              <w:rPr>
                <w:rFonts w:ascii="Times New Roman" w:hAnsi="Times New Roman" w:cs="Times New Roman"/>
              </w:rPr>
              <w:t>≤</w:t>
            </w:r>
            <w:r>
              <w:rPr>
                <w:rFonts w:ascii="Times New Roman" w:hAnsi="Times New Roman" w:cs="Times New Roman"/>
              </w:rPr>
              <w:t xml:space="preserve"> 0.75</w:t>
            </w:r>
          </w:p>
        </w:tc>
        <w:tc>
          <w:tcPr>
            <w:tcW w:w="1194" w:type="dxa"/>
          </w:tcPr>
          <w:p w14:paraId="335944A9" w14:textId="77777777" w:rsidR="00456009" w:rsidRDefault="00456009" w:rsidP="004D2F19">
            <w:pPr>
              <w:rPr>
                <w:rFonts w:ascii="Times New Roman" w:hAnsi="Times New Roman" w:cs="Times New Roman"/>
              </w:rPr>
            </w:pPr>
          </w:p>
          <w:p w14:paraId="02ABDC4B" w14:textId="77777777" w:rsidR="00456009" w:rsidRDefault="00456009" w:rsidP="004D2F19">
            <w:pPr>
              <w:rPr>
                <w:rFonts w:ascii="Times New Roman" w:hAnsi="Times New Roman" w:cs="Times New Roman"/>
              </w:rPr>
            </w:pPr>
            <w:r>
              <w:rPr>
                <w:rFonts w:ascii="Times New Roman" w:hAnsi="Times New Roman" w:cs="Times New Roman"/>
              </w:rPr>
              <w:t>A1</w:t>
            </w:r>
          </w:p>
        </w:tc>
        <w:tc>
          <w:tcPr>
            <w:tcW w:w="1439" w:type="dxa"/>
            <w:vMerge w:val="restart"/>
          </w:tcPr>
          <w:p w14:paraId="162ED502" w14:textId="77777777" w:rsidR="00456009" w:rsidRDefault="00456009" w:rsidP="004D2F19">
            <w:pPr>
              <w:rPr>
                <w:rFonts w:ascii="Times New Roman" w:hAnsi="Times New Roman" w:cs="Times New Roman"/>
              </w:rPr>
            </w:pPr>
          </w:p>
          <w:p w14:paraId="1DAE6434" w14:textId="77777777" w:rsidR="00456009" w:rsidRPr="00604906" w:rsidRDefault="00456009" w:rsidP="004D2F19">
            <w:pPr>
              <w:rPr>
                <w:rFonts w:ascii="Times New Roman" w:hAnsi="Times New Roman" w:cs="Times New Roman"/>
              </w:rPr>
            </w:pPr>
            <w:r w:rsidRPr="00604906">
              <w:rPr>
                <w:rFonts w:ascii="Times New Roman" w:hAnsi="Times New Roman" w:cs="Times New Roman"/>
              </w:rPr>
              <w:t>Yes</w:t>
            </w:r>
          </w:p>
        </w:tc>
        <w:tc>
          <w:tcPr>
            <w:tcW w:w="1589" w:type="dxa"/>
            <w:vMerge w:val="restart"/>
          </w:tcPr>
          <w:p w14:paraId="4646EB64" w14:textId="77777777" w:rsidR="00456009" w:rsidRDefault="00456009" w:rsidP="004D2F19">
            <w:pPr>
              <w:rPr>
                <w:rFonts w:ascii="Times New Roman" w:hAnsi="Times New Roman" w:cs="Times New Roman"/>
              </w:rPr>
            </w:pPr>
          </w:p>
          <w:p w14:paraId="29C146A1" w14:textId="77777777" w:rsidR="00456009" w:rsidRDefault="00456009" w:rsidP="004D2F19">
            <w:pPr>
              <w:rPr>
                <w:rFonts w:ascii="Times New Roman" w:hAnsi="Times New Roman" w:cs="Times New Roman"/>
              </w:rPr>
            </w:pPr>
            <w:r>
              <w:rPr>
                <w:rFonts w:ascii="Times New Roman" w:hAnsi="Times New Roman" w:cs="Times New Roman"/>
              </w:rPr>
              <w:t>Impairment</w:t>
            </w:r>
          </w:p>
        </w:tc>
      </w:tr>
      <w:tr w:rsidR="00456009" w:rsidRPr="00604906" w14:paraId="12799266" w14:textId="77777777" w:rsidTr="00986D35">
        <w:trPr>
          <w:trHeight w:val="766"/>
        </w:trPr>
        <w:tc>
          <w:tcPr>
            <w:tcW w:w="1500" w:type="dxa"/>
            <w:vMerge/>
          </w:tcPr>
          <w:p w14:paraId="22F36B2A" w14:textId="77777777" w:rsidR="00456009" w:rsidRPr="00604906" w:rsidRDefault="00456009" w:rsidP="004D2F19">
            <w:pPr>
              <w:rPr>
                <w:rFonts w:ascii="Times New Roman" w:hAnsi="Times New Roman" w:cs="Times New Roman"/>
                <w:b/>
              </w:rPr>
            </w:pPr>
          </w:p>
        </w:tc>
        <w:tc>
          <w:tcPr>
            <w:tcW w:w="1561" w:type="dxa"/>
            <w:vMerge/>
          </w:tcPr>
          <w:p w14:paraId="6F62DCD5" w14:textId="77777777" w:rsidR="00456009" w:rsidRPr="00604906" w:rsidRDefault="00456009" w:rsidP="004D2F19">
            <w:pPr>
              <w:rPr>
                <w:rFonts w:ascii="Times New Roman" w:hAnsi="Times New Roman" w:cs="Times New Roman"/>
              </w:rPr>
            </w:pPr>
          </w:p>
        </w:tc>
        <w:tc>
          <w:tcPr>
            <w:tcW w:w="1305" w:type="dxa"/>
            <w:vMerge/>
          </w:tcPr>
          <w:p w14:paraId="3EBEC885" w14:textId="77777777" w:rsidR="00456009" w:rsidRPr="00604906" w:rsidRDefault="00456009" w:rsidP="004D2F19">
            <w:pPr>
              <w:rPr>
                <w:rFonts w:ascii="Times New Roman" w:hAnsi="Times New Roman" w:cs="Times New Roman"/>
              </w:rPr>
            </w:pPr>
          </w:p>
        </w:tc>
        <w:tc>
          <w:tcPr>
            <w:tcW w:w="1852" w:type="dxa"/>
          </w:tcPr>
          <w:p w14:paraId="381F7AF2" w14:textId="77777777" w:rsidR="00456009" w:rsidRDefault="00456009" w:rsidP="004D2F19">
            <w:pPr>
              <w:rPr>
                <w:rFonts w:ascii="Times New Roman" w:hAnsi="Times New Roman" w:cs="Times New Roman"/>
              </w:rPr>
            </w:pPr>
          </w:p>
          <w:p w14:paraId="2ABC6D95" w14:textId="226D9ADD" w:rsidR="00456009" w:rsidRPr="00604906" w:rsidRDefault="00456009" w:rsidP="004D2F19">
            <w:pPr>
              <w:rPr>
                <w:rFonts w:ascii="Times New Roman" w:hAnsi="Times New Roman" w:cs="Times New Roman"/>
              </w:rPr>
            </w:pPr>
            <w:r w:rsidRPr="00604906">
              <w:rPr>
                <w:rFonts w:ascii="Times New Roman" w:hAnsi="Times New Roman" w:cs="Times New Roman"/>
                <w:sz w:val="24"/>
                <w:szCs w:val="24"/>
              </w:rPr>
              <w:t>≥</w:t>
            </w:r>
            <w:r>
              <w:rPr>
                <w:rFonts w:ascii="Times New Roman" w:hAnsi="Times New Roman" w:cs="Times New Roman"/>
              </w:rPr>
              <w:t>1.5</w:t>
            </w:r>
          </w:p>
        </w:tc>
        <w:tc>
          <w:tcPr>
            <w:tcW w:w="1194" w:type="dxa"/>
          </w:tcPr>
          <w:p w14:paraId="19C4B48A" w14:textId="77777777" w:rsidR="00456009" w:rsidRDefault="00456009" w:rsidP="004D2F19">
            <w:pPr>
              <w:rPr>
                <w:rFonts w:ascii="Times New Roman" w:hAnsi="Times New Roman" w:cs="Times New Roman"/>
              </w:rPr>
            </w:pPr>
          </w:p>
          <w:p w14:paraId="2A4EC995" w14:textId="77777777" w:rsidR="00456009" w:rsidRPr="00604906" w:rsidRDefault="00456009" w:rsidP="004D2F19">
            <w:pPr>
              <w:rPr>
                <w:rFonts w:ascii="Times New Roman" w:hAnsi="Times New Roman" w:cs="Times New Roman"/>
              </w:rPr>
            </w:pPr>
            <w:r>
              <w:rPr>
                <w:rFonts w:ascii="Times New Roman" w:hAnsi="Times New Roman" w:cs="Times New Roman"/>
              </w:rPr>
              <w:t>A2</w:t>
            </w:r>
          </w:p>
        </w:tc>
        <w:tc>
          <w:tcPr>
            <w:tcW w:w="1439" w:type="dxa"/>
            <w:vMerge/>
          </w:tcPr>
          <w:p w14:paraId="2B981C7E" w14:textId="77777777" w:rsidR="00456009" w:rsidRPr="00604906" w:rsidRDefault="00456009" w:rsidP="004D2F19">
            <w:pPr>
              <w:rPr>
                <w:rFonts w:ascii="Times New Roman" w:hAnsi="Times New Roman" w:cs="Times New Roman"/>
              </w:rPr>
            </w:pPr>
          </w:p>
        </w:tc>
        <w:tc>
          <w:tcPr>
            <w:tcW w:w="1589" w:type="dxa"/>
            <w:vMerge/>
          </w:tcPr>
          <w:p w14:paraId="0589CC91" w14:textId="77777777" w:rsidR="00456009" w:rsidRPr="00604906" w:rsidRDefault="00456009" w:rsidP="004D2F19">
            <w:pPr>
              <w:rPr>
                <w:rFonts w:ascii="Times New Roman" w:hAnsi="Times New Roman" w:cs="Times New Roman"/>
              </w:rPr>
            </w:pPr>
          </w:p>
        </w:tc>
      </w:tr>
      <w:tr w:rsidR="00986D35" w:rsidRPr="00604906" w14:paraId="0CDBBB30" w14:textId="77777777" w:rsidTr="00986D35">
        <w:trPr>
          <w:trHeight w:val="845"/>
        </w:trPr>
        <w:tc>
          <w:tcPr>
            <w:tcW w:w="1500" w:type="dxa"/>
            <w:vMerge/>
          </w:tcPr>
          <w:p w14:paraId="5CF1FD9D" w14:textId="77777777" w:rsidR="00986D35" w:rsidRPr="00604906" w:rsidRDefault="00986D35" w:rsidP="004D2F19">
            <w:pPr>
              <w:rPr>
                <w:rFonts w:ascii="Times New Roman" w:hAnsi="Times New Roman" w:cs="Times New Roman"/>
                <w:b/>
              </w:rPr>
            </w:pPr>
          </w:p>
        </w:tc>
        <w:tc>
          <w:tcPr>
            <w:tcW w:w="1561" w:type="dxa"/>
            <w:vMerge/>
          </w:tcPr>
          <w:p w14:paraId="4A9B5078" w14:textId="77777777" w:rsidR="00986D35" w:rsidRPr="00604906" w:rsidRDefault="00986D35" w:rsidP="004D2F19">
            <w:pPr>
              <w:rPr>
                <w:rFonts w:ascii="Times New Roman" w:hAnsi="Times New Roman" w:cs="Times New Roman"/>
              </w:rPr>
            </w:pPr>
          </w:p>
        </w:tc>
        <w:tc>
          <w:tcPr>
            <w:tcW w:w="1305" w:type="dxa"/>
            <w:vMerge/>
          </w:tcPr>
          <w:p w14:paraId="436ADCAB" w14:textId="77777777" w:rsidR="00986D35" w:rsidRPr="00604906" w:rsidRDefault="00986D35" w:rsidP="004D2F19">
            <w:pPr>
              <w:rPr>
                <w:rFonts w:ascii="Times New Roman" w:hAnsi="Times New Roman" w:cs="Times New Roman"/>
              </w:rPr>
            </w:pPr>
          </w:p>
        </w:tc>
        <w:tc>
          <w:tcPr>
            <w:tcW w:w="1852" w:type="dxa"/>
          </w:tcPr>
          <w:p w14:paraId="75A05420" w14:textId="77777777" w:rsidR="00986D35" w:rsidRDefault="00986D35" w:rsidP="004D2F19">
            <w:pPr>
              <w:rPr>
                <w:rFonts w:ascii="Times New Roman" w:hAnsi="Times New Roman" w:cs="Times New Roman"/>
              </w:rPr>
            </w:pPr>
          </w:p>
          <w:p w14:paraId="771EC70B" w14:textId="64E3EE8D" w:rsidR="00986D35" w:rsidRPr="00604906" w:rsidRDefault="00986D35" w:rsidP="004D2F19">
            <w:pPr>
              <w:rPr>
                <w:rFonts w:ascii="Times New Roman" w:hAnsi="Times New Roman" w:cs="Times New Roman"/>
              </w:rPr>
            </w:pPr>
            <w:r>
              <w:rPr>
                <w:rFonts w:ascii="Times New Roman" w:hAnsi="Times New Roman" w:cs="Times New Roman"/>
              </w:rPr>
              <w:t>N/A</w:t>
            </w:r>
          </w:p>
        </w:tc>
        <w:tc>
          <w:tcPr>
            <w:tcW w:w="1194" w:type="dxa"/>
          </w:tcPr>
          <w:p w14:paraId="72C6D925" w14:textId="77777777" w:rsidR="00986D35" w:rsidRDefault="00986D35" w:rsidP="004D2F19">
            <w:pPr>
              <w:rPr>
                <w:rFonts w:ascii="Times New Roman" w:hAnsi="Times New Roman" w:cs="Times New Roman"/>
              </w:rPr>
            </w:pPr>
          </w:p>
          <w:p w14:paraId="51854CDD" w14:textId="145D6192" w:rsidR="00986D35" w:rsidRPr="00604906" w:rsidRDefault="00986D35" w:rsidP="004D2F19">
            <w:pPr>
              <w:rPr>
                <w:rFonts w:ascii="Times New Roman" w:hAnsi="Times New Roman" w:cs="Times New Roman"/>
              </w:rPr>
            </w:pPr>
            <w:r>
              <w:rPr>
                <w:rFonts w:ascii="Times New Roman" w:hAnsi="Times New Roman" w:cs="Times New Roman"/>
              </w:rPr>
              <w:t>A3</w:t>
            </w:r>
          </w:p>
        </w:tc>
        <w:tc>
          <w:tcPr>
            <w:tcW w:w="1439" w:type="dxa"/>
            <w:vMerge/>
          </w:tcPr>
          <w:p w14:paraId="01E28DD6" w14:textId="77777777" w:rsidR="00986D35" w:rsidRPr="00604906" w:rsidRDefault="00986D35" w:rsidP="004D2F19">
            <w:pPr>
              <w:rPr>
                <w:rFonts w:ascii="Times New Roman" w:hAnsi="Times New Roman" w:cs="Times New Roman"/>
              </w:rPr>
            </w:pPr>
          </w:p>
        </w:tc>
        <w:tc>
          <w:tcPr>
            <w:tcW w:w="1589" w:type="dxa"/>
            <w:vMerge/>
          </w:tcPr>
          <w:p w14:paraId="6B67EC28" w14:textId="77777777" w:rsidR="00986D35" w:rsidRPr="00604906" w:rsidRDefault="00986D35" w:rsidP="004D2F19">
            <w:pPr>
              <w:rPr>
                <w:rFonts w:ascii="Times New Roman" w:hAnsi="Times New Roman" w:cs="Times New Roman"/>
              </w:rPr>
            </w:pPr>
          </w:p>
        </w:tc>
      </w:tr>
      <w:tr w:rsidR="00B12691" w14:paraId="7027B927" w14:textId="77777777" w:rsidTr="00986D35">
        <w:trPr>
          <w:trHeight w:val="768"/>
        </w:trPr>
        <w:tc>
          <w:tcPr>
            <w:tcW w:w="1500" w:type="dxa"/>
            <w:vMerge w:val="restart"/>
          </w:tcPr>
          <w:p w14:paraId="4EB31220" w14:textId="77777777" w:rsidR="00B12691" w:rsidRDefault="00B12691" w:rsidP="004D2F19">
            <w:pPr>
              <w:rPr>
                <w:rFonts w:ascii="Times New Roman" w:hAnsi="Times New Roman" w:cs="Times New Roman"/>
                <w:b/>
              </w:rPr>
            </w:pPr>
          </w:p>
          <w:p w14:paraId="46CB231A" w14:textId="3A1B0447" w:rsidR="00B12691" w:rsidRPr="00604906" w:rsidRDefault="00B12691" w:rsidP="004D2F19">
            <w:pPr>
              <w:rPr>
                <w:rFonts w:ascii="Times New Roman" w:hAnsi="Times New Roman" w:cs="Times New Roman"/>
                <w:b/>
              </w:rPr>
            </w:pPr>
            <w:r>
              <w:rPr>
                <w:rFonts w:ascii="Times New Roman" w:hAnsi="Times New Roman" w:cs="Times New Roman"/>
                <w:b/>
              </w:rPr>
              <w:t>Q8</w:t>
            </w:r>
          </w:p>
        </w:tc>
        <w:tc>
          <w:tcPr>
            <w:tcW w:w="1561" w:type="dxa"/>
            <w:vMerge w:val="restart"/>
          </w:tcPr>
          <w:p w14:paraId="7A0E6F3D" w14:textId="77777777" w:rsidR="00B12691" w:rsidRPr="00604906" w:rsidRDefault="00B12691" w:rsidP="004D2F19">
            <w:pPr>
              <w:rPr>
                <w:rFonts w:ascii="Times New Roman" w:hAnsi="Times New Roman" w:cs="Times New Roman"/>
              </w:rPr>
            </w:pPr>
          </w:p>
          <w:p w14:paraId="16CE6C5A" w14:textId="29C6D640" w:rsidR="00B12691" w:rsidRPr="00604906" w:rsidRDefault="00B12691" w:rsidP="00B12691">
            <w:pPr>
              <w:rPr>
                <w:rFonts w:ascii="Times New Roman" w:hAnsi="Times New Roman" w:cs="Times New Roman"/>
              </w:rPr>
            </w:pPr>
            <w:r>
              <w:rPr>
                <w:rFonts w:ascii="Times New Roman" w:hAnsi="Times New Roman" w:cs="Times New Roman"/>
              </w:rPr>
              <w:t>Validated questionnaire</w:t>
            </w:r>
            <w:r w:rsidR="009A3A2F">
              <w:rPr>
                <w:rFonts w:ascii="Times New Roman" w:hAnsi="Times New Roman" w:cs="Times New Roman"/>
              </w:rPr>
              <w:t>:</w:t>
            </w:r>
            <w:r>
              <w:rPr>
                <w:rFonts w:ascii="Times New Roman" w:hAnsi="Times New Roman" w:cs="Times New Roman"/>
              </w:rPr>
              <w:t xml:space="preserve"> ACT </w:t>
            </w:r>
          </w:p>
        </w:tc>
        <w:tc>
          <w:tcPr>
            <w:tcW w:w="1305" w:type="dxa"/>
            <w:vMerge w:val="restart"/>
          </w:tcPr>
          <w:p w14:paraId="081F6F79" w14:textId="77777777" w:rsidR="00B12691" w:rsidRPr="00604906" w:rsidRDefault="00B12691" w:rsidP="004D2F19">
            <w:pPr>
              <w:rPr>
                <w:rFonts w:ascii="Times New Roman" w:hAnsi="Times New Roman" w:cs="Times New Roman"/>
              </w:rPr>
            </w:pPr>
          </w:p>
          <w:p w14:paraId="39041FF7" w14:textId="77777777" w:rsidR="00B12691" w:rsidRPr="00604906" w:rsidRDefault="00B12691" w:rsidP="004D2F1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w:t>
            </w:r>
            <w:r>
              <w:rPr>
                <w:rFonts w:ascii="Times New Roman" w:hAnsi="Times New Roman" w:cs="Times New Roman"/>
              </w:rPr>
              <w:t xml:space="preserve"> </w:t>
            </w:r>
            <w:r w:rsidRPr="00604906">
              <w:rPr>
                <w:rFonts w:ascii="Times New Roman" w:hAnsi="Times New Roman" w:cs="Times New Roman"/>
              </w:rPr>
              <w:t>one answer</w:t>
            </w:r>
          </w:p>
        </w:tc>
        <w:tc>
          <w:tcPr>
            <w:tcW w:w="1852" w:type="dxa"/>
          </w:tcPr>
          <w:p w14:paraId="6E4B2A9B" w14:textId="77777777" w:rsidR="00B12691" w:rsidRPr="00604906" w:rsidRDefault="00B12691" w:rsidP="004D2F19">
            <w:pPr>
              <w:rPr>
                <w:rFonts w:ascii="Times New Roman" w:hAnsi="Times New Roman" w:cs="Times New Roman"/>
              </w:rPr>
            </w:pPr>
          </w:p>
          <w:p w14:paraId="54AE8161" w14:textId="657A4A14" w:rsidR="00B12691" w:rsidRPr="00604906" w:rsidRDefault="00B12691" w:rsidP="00B12691">
            <w:pPr>
              <w:rPr>
                <w:rFonts w:ascii="Times New Roman" w:hAnsi="Times New Roman" w:cs="Times New Roman"/>
              </w:rPr>
            </w:pPr>
            <w:r w:rsidRPr="00604906">
              <w:rPr>
                <w:rFonts w:ascii="Times New Roman" w:hAnsi="Times New Roman" w:cs="Times New Roman"/>
                <w:sz w:val="24"/>
                <w:szCs w:val="24"/>
              </w:rPr>
              <w:t>≥</w:t>
            </w:r>
            <w:r>
              <w:rPr>
                <w:rFonts w:ascii="Times New Roman" w:hAnsi="Times New Roman" w:cs="Times New Roman"/>
              </w:rPr>
              <w:t xml:space="preserve"> 20</w:t>
            </w:r>
          </w:p>
        </w:tc>
        <w:tc>
          <w:tcPr>
            <w:tcW w:w="1194" w:type="dxa"/>
          </w:tcPr>
          <w:p w14:paraId="45A656DB" w14:textId="77777777" w:rsidR="00B12691" w:rsidRDefault="00B12691" w:rsidP="004D2F19">
            <w:pPr>
              <w:rPr>
                <w:rFonts w:ascii="Times New Roman" w:hAnsi="Times New Roman" w:cs="Times New Roman"/>
              </w:rPr>
            </w:pPr>
          </w:p>
          <w:p w14:paraId="195EE9A0" w14:textId="77777777" w:rsidR="00B12691" w:rsidRDefault="00B12691" w:rsidP="004D2F19">
            <w:pPr>
              <w:rPr>
                <w:rFonts w:ascii="Times New Roman" w:hAnsi="Times New Roman" w:cs="Times New Roman"/>
              </w:rPr>
            </w:pPr>
            <w:r>
              <w:rPr>
                <w:rFonts w:ascii="Times New Roman" w:hAnsi="Times New Roman" w:cs="Times New Roman"/>
              </w:rPr>
              <w:t>A1</w:t>
            </w:r>
          </w:p>
        </w:tc>
        <w:tc>
          <w:tcPr>
            <w:tcW w:w="1439" w:type="dxa"/>
            <w:vMerge w:val="restart"/>
          </w:tcPr>
          <w:p w14:paraId="69355F56" w14:textId="77777777" w:rsidR="00B12691" w:rsidRDefault="00B12691" w:rsidP="004D2F19">
            <w:pPr>
              <w:rPr>
                <w:rFonts w:ascii="Times New Roman" w:hAnsi="Times New Roman" w:cs="Times New Roman"/>
              </w:rPr>
            </w:pPr>
          </w:p>
          <w:p w14:paraId="3F9759A2" w14:textId="77777777" w:rsidR="00B12691" w:rsidRPr="00604906" w:rsidRDefault="00B12691" w:rsidP="004D2F19">
            <w:pPr>
              <w:rPr>
                <w:rFonts w:ascii="Times New Roman" w:hAnsi="Times New Roman" w:cs="Times New Roman"/>
              </w:rPr>
            </w:pPr>
            <w:r w:rsidRPr="00604906">
              <w:rPr>
                <w:rFonts w:ascii="Times New Roman" w:hAnsi="Times New Roman" w:cs="Times New Roman"/>
              </w:rPr>
              <w:t>Yes</w:t>
            </w:r>
          </w:p>
        </w:tc>
        <w:tc>
          <w:tcPr>
            <w:tcW w:w="1589" w:type="dxa"/>
            <w:vMerge w:val="restart"/>
          </w:tcPr>
          <w:p w14:paraId="2C566B34" w14:textId="77777777" w:rsidR="00B12691" w:rsidRDefault="00B12691" w:rsidP="004D2F19">
            <w:pPr>
              <w:rPr>
                <w:rFonts w:ascii="Times New Roman" w:hAnsi="Times New Roman" w:cs="Times New Roman"/>
              </w:rPr>
            </w:pPr>
          </w:p>
          <w:p w14:paraId="0A5B6B15" w14:textId="77777777" w:rsidR="00B12691" w:rsidRDefault="00B12691" w:rsidP="004D2F19">
            <w:pPr>
              <w:rPr>
                <w:rFonts w:ascii="Times New Roman" w:hAnsi="Times New Roman" w:cs="Times New Roman"/>
              </w:rPr>
            </w:pPr>
            <w:r>
              <w:rPr>
                <w:rFonts w:ascii="Times New Roman" w:hAnsi="Times New Roman" w:cs="Times New Roman"/>
              </w:rPr>
              <w:t>Impairment</w:t>
            </w:r>
          </w:p>
        </w:tc>
      </w:tr>
      <w:tr w:rsidR="00B12691" w:rsidRPr="00604906" w14:paraId="52864CFF" w14:textId="77777777" w:rsidTr="00986D35">
        <w:trPr>
          <w:trHeight w:val="766"/>
        </w:trPr>
        <w:tc>
          <w:tcPr>
            <w:tcW w:w="1500" w:type="dxa"/>
            <w:vMerge/>
          </w:tcPr>
          <w:p w14:paraId="3EF6F3AC" w14:textId="77777777" w:rsidR="00B12691" w:rsidRPr="00604906" w:rsidRDefault="00B12691" w:rsidP="004D2F19">
            <w:pPr>
              <w:rPr>
                <w:rFonts w:ascii="Times New Roman" w:hAnsi="Times New Roman" w:cs="Times New Roman"/>
                <w:b/>
              </w:rPr>
            </w:pPr>
          </w:p>
        </w:tc>
        <w:tc>
          <w:tcPr>
            <w:tcW w:w="1561" w:type="dxa"/>
            <w:vMerge/>
          </w:tcPr>
          <w:p w14:paraId="22EED38B" w14:textId="77777777" w:rsidR="00B12691" w:rsidRPr="00604906" w:rsidRDefault="00B12691" w:rsidP="004D2F19">
            <w:pPr>
              <w:rPr>
                <w:rFonts w:ascii="Times New Roman" w:hAnsi="Times New Roman" w:cs="Times New Roman"/>
              </w:rPr>
            </w:pPr>
          </w:p>
        </w:tc>
        <w:tc>
          <w:tcPr>
            <w:tcW w:w="1305" w:type="dxa"/>
            <w:vMerge/>
          </w:tcPr>
          <w:p w14:paraId="3F364EF7" w14:textId="77777777" w:rsidR="00B12691" w:rsidRPr="00604906" w:rsidRDefault="00B12691" w:rsidP="004D2F19">
            <w:pPr>
              <w:rPr>
                <w:rFonts w:ascii="Times New Roman" w:hAnsi="Times New Roman" w:cs="Times New Roman"/>
              </w:rPr>
            </w:pPr>
          </w:p>
        </w:tc>
        <w:tc>
          <w:tcPr>
            <w:tcW w:w="1852" w:type="dxa"/>
          </w:tcPr>
          <w:p w14:paraId="218040E9" w14:textId="77777777" w:rsidR="00B12691" w:rsidRDefault="00B12691" w:rsidP="004D2F19">
            <w:pPr>
              <w:rPr>
                <w:rFonts w:ascii="Times New Roman" w:hAnsi="Times New Roman" w:cs="Times New Roman"/>
              </w:rPr>
            </w:pPr>
          </w:p>
          <w:p w14:paraId="5046E2B1" w14:textId="27657F2D" w:rsidR="00B12691" w:rsidRPr="00604906" w:rsidRDefault="00B12691" w:rsidP="00B12691">
            <w:pPr>
              <w:rPr>
                <w:rFonts w:ascii="Times New Roman" w:hAnsi="Times New Roman" w:cs="Times New Roman"/>
              </w:rPr>
            </w:pPr>
            <w:r>
              <w:rPr>
                <w:rFonts w:ascii="Times New Roman" w:hAnsi="Times New Roman" w:cs="Times New Roman"/>
              </w:rPr>
              <w:t>16-19</w:t>
            </w:r>
          </w:p>
        </w:tc>
        <w:tc>
          <w:tcPr>
            <w:tcW w:w="1194" w:type="dxa"/>
          </w:tcPr>
          <w:p w14:paraId="4A73750B" w14:textId="77777777" w:rsidR="00B12691" w:rsidRDefault="00B12691" w:rsidP="004D2F19">
            <w:pPr>
              <w:rPr>
                <w:rFonts w:ascii="Times New Roman" w:hAnsi="Times New Roman" w:cs="Times New Roman"/>
              </w:rPr>
            </w:pPr>
          </w:p>
          <w:p w14:paraId="4A5E118B" w14:textId="77777777" w:rsidR="00B12691" w:rsidRPr="00604906" w:rsidRDefault="00B12691" w:rsidP="004D2F19">
            <w:pPr>
              <w:rPr>
                <w:rFonts w:ascii="Times New Roman" w:hAnsi="Times New Roman" w:cs="Times New Roman"/>
              </w:rPr>
            </w:pPr>
            <w:r>
              <w:rPr>
                <w:rFonts w:ascii="Times New Roman" w:hAnsi="Times New Roman" w:cs="Times New Roman"/>
              </w:rPr>
              <w:t>A2</w:t>
            </w:r>
          </w:p>
        </w:tc>
        <w:tc>
          <w:tcPr>
            <w:tcW w:w="1439" w:type="dxa"/>
            <w:vMerge/>
          </w:tcPr>
          <w:p w14:paraId="15D3E694" w14:textId="77777777" w:rsidR="00B12691" w:rsidRPr="00604906" w:rsidRDefault="00B12691" w:rsidP="004D2F19">
            <w:pPr>
              <w:rPr>
                <w:rFonts w:ascii="Times New Roman" w:hAnsi="Times New Roman" w:cs="Times New Roman"/>
              </w:rPr>
            </w:pPr>
          </w:p>
        </w:tc>
        <w:tc>
          <w:tcPr>
            <w:tcW w:w="1589" w:type="dxa"/>
            <w:vMerge/>
          </w:tcPr>
          <w:p w14:paraId="7D417083" w14:textId="77777777" w:rsidR="00B12691" w:rsidRPr="00604906" w:rsidRDefault="00B12691" w:rsidP="004D2F19">
            <w:pPr>
              <w:rPr>
                <w:rFonts w:ascii="Times New Roman" w:hAnsi="Times New Roman" w:cs="Times New Roman"/>
              </w:rPr>
            </w:pPr>
          </w:p>
        </w:tc>
      </w:tr>
      <w:tr w:rsidR="00B12691" w:rsidRPr="00604906" w14:paraId="3E10BA21" w14:textId="77777777" w:rsidTr="00986D35">
        <w:trPr>
          <w:trHeight w:val="630"/>
        </w:trPr>
        <w:tc>
          <w:tcPr>
            <w:tcW w:w="1500" w:type="dxa"/>
            <w:vMerge/>
          </w:tcPr>
          <w:p w14:paraId="0544B2C6" w14:textId="77777777" w:rsidR="00B12691" w:rsidRPr="00604906" w:rsidRDefault="00B12691" w:rsidP="004D2F19">
            <w:pPr>
              <w:rPr>
                <w:rFonts w:ascii="Times New Roman" w:hAnsi="Times New Roman" w:cs="Times New Roman"/>
                <w:b/>
              </w:rPr>
            </w:pPr>
          </w:p>
        </w:tc>
        <w:tc>
          <w:tcPr>
            <w:tcW w:w="1561" w:type="dxa"/>
            <w:vMerge/>
          </w:tcPr>
          <w:p w14:paraId="378B0B21" w14:textId="77777777" w:rsidR="00B12691" w:rsidRPr="00604906" w:rsidRDefault="00B12691" w:rsidP="004D2F19">
            <w:pPr>
              <w:rPr>
                <w:rFonts w:ascii="Times New Roman" w:hAnsi="Times New Roman" w:cs="Times New Roman"/>
              </w:rPr>
            </w:pPr>
          </w:p>
        </w:tc>
        <w:tc>
          <w:tcPr>
            <w:tcW w:w="1305" w:type="dxa"/>
            <w:vMerge/>
          </w:tcPr>
          <w:p w14:paraId="6C36C97A" w14:textId="77777777" w:rsidR="00B12691" w:rsidRPr="00604906" w:rsidRDefault="00B12691" w:rsidP="004D2F19">
            <w:pPr>
              <w:rPr>
                <w:rFonts w:ascii="Times New Roman" w:hAnsi="Times New Roman" w:cs="Times New Roman"/>
              </w:rPr>
            </w:pPr>
          </w:p>
        </w:tc>
        <w:tc>
          <w:tcPr>
            <w:tcW w:w="1852" w:type="dxa"/>
          </w:tcPr>
          <w:p w14:paraId="0CDC3B05" w14:textId="77777777" w:rsidR="00B12691" w:rsidRDefault="00B12691" w:rsidP="004D2F19">
            <w:pPr>
              <w:rPr>
                <w:rFonts w:ascii="Times New Roman" w:hAnsi="Times New Roman" w:cs="Times New Roman"/>
              </w:rPr>
            </w:pPr>
          </w:p>
          <w:p w14:paraId="23132E18" w14:textId="48D42FC6" w:rsidR="00B12691" w:rsidRPr="00604906" w:rsidRDefault="00B12691" w:rsidP="004D2F19">
            <w:pPr>
              <w:rPr>
                <w:rFonts w:ascii="Times New Roman" w:hAnsi="Times New Roman" w:cs="Times New Roman"/>
              </w:rPr>
            </w:pPr>
            <w:r w:rsidRPr="00604906">
              <w:rPr>
                <w:rFonts w:ascii="Times New Roman" w:hAnsi="Times New Roman" w:cs="Times New Roman"/>
              </w:rPr>
              <w:t>≤</w:t>
            </w:r>
            <w:r>
              <w:rPr>
                <w:rFonts w:ascii="Times New Roman" w:hAnsi="Times New Roman" w:cs="Times New Roman"/>
              </w:rPr>
              <w:t>15</w:t>
            </w:r>
          </w:p>
        </w:tc>
        <w:tc>
          <w:tcPr>
            <w:tcW w:w="1194" w:type="dxa"/>
          </w:tcPr>
          <w:p w14:paraId="31DC0D49" w14:textId="77777777" w:rsidR="00B12691" w:rsidRDefault="00B12691" w:rsidP="004D2F19">
            <w:pPr>
              <w:rPr>
                <w:rFonts w:ascii="Times New Roman" w:hAnsi="Times New Roman" w:cs="Times New Roman"/>
              </w:rPr>
            </w:pPr>
          </w:p>
          <w:p w14:paraId="61F676B2" w14:textId="77777777" w:rsidR="00B12691" w:rsidRPr="00604906" w:rsidRDefault="00B12691" w:rsidP="004D2F19">
            <w:pPr>
              <w:rPr>
                <w:rFonts w:ascii="Times New Roman" w:hAnsi="Times New Roman" w:cs="Times New Roman"/>
              </w:rPr>
            </w:pPr>
            <w:r>
              <w:rPr>
                <w:rFonts w:ascii="Times New Roman" w:hAnsi="Times New Roman" w:cs="Times New Roman"/>
              </w:rPr>
              <w:t>A3</w:t>
            </w:r>
          </w:p>
        </w:tc>
        <w:tc>
          <w:tcPr>
            <w:tcW w:w="1439" w:type="dxa"/>
            <w:vMerge/>
          </w:tcPr>
          <w:p w14:paraId="473467F3" w14:textId="77777777" w:rsidR="00B12691" w:rsidRPr="00604906" w:rsidRDefault="00B12691" w:rsidP="004D2F19">
            <w:pPr>
              <w:rPr>
                <w:rFonts w:ascii="Times New Roman" w:hAnsi="Times New Roman" w:cs="Times New Roman"/>
              </w:rPr>
            </w:pPr>
          </w:p>
        </w:tc>
        <w:tc>
          <w:tcPr>
            <w:tcW w:w="1589" w:type="dxa"/>
            <w:vMerge/>
          </w:tcPr>
          <w:p w14:paraId="4084B496" w14:textId="77777777" w:rsidR="00B12691" w:rsidRPr="00604906" w:rsidRDefault="00B12691" w:rsidP="004D2F19">
            <w:pPr>
              <w:rPr>
                <w:rFonts w:ascii="Times New Roman" w:hAnsi="Times New Roman" w:cs="Times New Roman"/>
              </w:rPr>
            </w:pPr>
          </w:p>
        </w:tc>
      </w:tr>
      <w:tr w:rsidR="00B12691" w:rsidRPr="00604906" w14:paraId="12C2CCB9" w14:textId="77777777" w:rsidTr="00986D35">
        <w:trPr>
          <w:trHeight w:val="630"/>
        </w:trPr>
        <w:tc>
          <w:tcPr>
            <w:tcW w:w="1500" w:type="dxa"/>
            <w:vMerge/>
          </w:tcPr>
          <w:p w14:paraId="22C16373" w14:textId="77777777" w:rsidR="00B12691" w:rsidRPr="00604906" w:rsidRDefault="00B12691" w:rsidP="004D2F19">
            <w:pPr>
              <w:rPr>
                <w:rFonts w:ascii="Times New Roman" w:hAnsi="Times New Roman" w:cs="Times New Roman"/>
                <w:b/>
              </w:rPr>
            </w:pPr>
          </w:p>
        </w:tc>
        <w:tc>
          <w:tcPr>
            <w:tcW w:w="1561" w:type="dxa"/>
            <w:vMerge/>
          </w:tcPr>
          <w:p w14:paraId="7010F5FC" w14:textId="77777777" w:rsidR="00B12691" w:rsidRPr="00604906" w:rsidRDefault="00B12691" w:rsidP="004D2F19">
            <w:pPr>
              <w:rPr>
                <w:rFonts w:ascii="Times New Roman" w:hAnsi="Times New Roman" w:cs="Times New Roman"/>
              </w:rPr>
            </w:pPr>
          </w:p>
        </w:tc>
        <w:tc>
          <w:tcPr>
            <w:tcW w:w="1305" w:type="dxa"/>
            <w:vMerge/>
          </w:tcPr>
          <w:p w14:paraId="55B9C220" w14:textId="77777777" w:rsidR="00B12691" w:rsidRPr="00604906" w:rsidRDefault="00B12691" w:rsidP="004D2F19">
            <w:pPr>
              <w:rPr>
                <w:rFonts w:ascii="Times New Roman" w:hAnsi="Times New Roman" w:cs="Times New Roman"/>
              </w:rPr>
            </w:pPr>
          </w:p>
        </w:tc>
        <w:tc>
          <w:tcPr>
            <w:tcW w:w="1852" w:type="dxa"/>
          </w:tcPr>
          <w:p w14:paraId="52592FF3" w14:textId="77777777" w:rsidR="00B12691" w:rsidRDefault="00B12691" w:rsidP="004D2F19">
            <w:pPr>
              <w:rPr>
                <w:rFonts w:ascii="Times New Roman" w:hAnsi="Times New Roman" w:cs="Times New Roman"/>
              </w:rPr>
            </w:pPr>
          </w:p>
          <w:p w14:paraId="42914D73" w14:textId="77777777" w:rsidR="00B12691" w:rsidRPr="00604906" w:rsidRDefault="00B12691" w:rsidP="004D2F19">
            <w:pPr>
              <w:rPr>
                <w:rFonts w:ascii="Times New Roman" w:hAnsi="Times New Roman" w:cs="Times New Roman"/>
              </w:rPr>
            </w:pPr>
            <w:r>
              <w:rPr>
                <w:rFonts w:ascii="Times New Roman" w:hAnsi="Times New Roman" w:cs="Times New Roman"/>
              </w:rPr>
              <w:t>Not available</w:t>
            </w:r>
          </w:p>
        </w:tc>
        <w:tc>
          <w:tcPr>
            <w:tcW w:w="1194" w:type="dxa"/>
          </w:tcPr>
          <w:p w14:paraId="5B551C41" w14:textId="77777777" w:rsidR="00B12691" w:rsidRDefault="00B12691" w:rsidP="004D2F19">
            <w:pPr>
              <w:rPr>
                <w:rFonts w:ascii="Times New Roman" w:hAnsi="Times New Roman" w:cs="Times New Roman"/>
              </w:rPr>
            </w:pPr>
          </w:p>
          <w:p w14:paraId="6B29BD88" w14:textId="77777777" w:rsidR="00B12691" w:rsidRPr="00604906" w:rsidRDefault="00B12691" w:rsidP="004D2F19">
            <w:pPr>
              <w:rPr>
                <w:rFonts w:ascii="Times New Roman" w:hAnsi="Times New Roman" w:cs="Times New Roman"/>
              </w:rPr>
            </w:pPr>
            <w:r>
              <w:rPr>
                <w:rFonts w:ascii="Times New Roman" w:hAnsi="Times New Roman" w:cs="Times New Roman"/>
              </w:rPr>
              <w:t>A4</w:t>
            </w:r>
          </w:p>
        </w:tc>
        <w:tc>
          <w:tcPr>
            <w:tcW w:w="1439" w:type="dxa"/>
            <w:vMerge/>
          </w:tcPr>
          <w:p w14:paraId="3B58F508" w14:textId="77777777" w:rsidR="00B12691" w:rsidRPr="00604906" w:rsidRDefault="00B12691" w:rsidP="004D2F19">
            <w:pPr>
              <w:rPr>
                <w:rFonts w:ascii="Times New Roman" w:hAnsi="Times New Roman" w:cs="Times New Roman"/>
              </w:rPr>
            </w:pPr>
          </w:p>
        </w:tc>
        <w:tc>
          <w:tcPr>
            <w:tcW w:w="1589" w:type="dxa"/>
            <w:vMerge/>
          </w:tcPr>
          <w:p w14:paraId="5EBCF9AA" w14:textId="77777777" w:rsidR="00B12691" w:rsidRPr="00604906" w:rsidRDefault="00B12691" w:rsidP="004D2F19">
            <w:pPr>
              <w:rPr>
                <w:rFonts w:ascii="Times New Roman" w:hAnsi="Times New Roman" w:cs="Times New Roman"/>
              </w:rPr>
            </w:pPr>
          </w:p>
        </w:tc>
      </w:tr>
      <w:tr w:rsidR="00650039" w:rsidRPr="00604906" w14:paraId="3BD0E86C" w14:textId="77777777" w:rsidTr="00986D35">
        <w:trPr>
          <w:trHeight w:val="737"/>
        </w:trPr>
        <w:tc>
          <w:tcPr>
            <w:tcW w:w="1500" w:type="dxa"/>
            <w:vMerge w:val="restart"/>
          </w:tcPr>
          <w:p w14:paraId="4AF2504D" w14:textId="77777777" w:rsidR="00650039" w:rsidRPr="00604906" w:rsidRDefault="00650039" w:rsidP="00650039">
            <w:pPr>
              <w:rPr>
                <w:rFonts w:ascii="Times New Roman" w:hAnsi="Times New Roman" w:cs="Times New Roman"/>
                <w:b/>
              </w:rPr>
            </w:pPr>
          </w:p>
          <w:p w14:paraId="4CFF7635" w14:textId="25C4A1A1" w:rsidR="00650039" w:rsidRPr="00604906" w:rsidRDefault="00975134" w:rsidP="00650039">
            <w:pPr>
              <w:rPr>
                <w:rFonts w:ascii="Times New Roman" w:hAnsi="Times New Roman" w:cs="Times New Roman"/>
                <w:b/>
              </w:rPr>
            </w:pPr>
            <w:r>
              <w:rPr>
                <w:rFonts w:ascii="Times New Roman" w:hAnsi="Times New Roman" w:cs="Times New Roman"/>
                <w:b/>
              </w:rPr>
              <w:t>Q9</w:t>
            </w:r>
          </w:p>
        </w:tc>
        <w:tc>
          <w:tcPr>
            <w:tcW w:w="1561" w:type="dxa"/>
            <w:vMerge w:val="restart"/>
          </w:tcPr>
          <w:p w14:paraId="7F66C018" w14:textId="77777777" w:rsidR="00650039" w:rsidRPr="00604906" w:rsidRDefault="00650039" w:rsidP="00650039">
            <w:pPr>
              <w:rPr>
                <w:rFonts w:ascii="Times New Roman" w:hAnsi="Times New Roman" w:cs="Times New Roman"/>
              </w:rPr>
            </w:pPr>
          </w:p>
          <w:p w14:paraId="23E447B1" w14:textId="77777777" w:rsidR="00650039" w:rsidRPr="00604906" w:rsidRDefault="00650039" w:rsidP="00650039">
            <w:pPr>
              <w:rPr>
                <w:rFonts w:ascii="Times New Roman" w:hAnsi="Times New Roman" w:cs="Times New Roman"/>
              </w:rPr>
            </w:pPr>
            <w:r>
              <w:rPr>
                <w:rFonts w:ascii="Times New Roman" w:hAnsi="Times New Roman" w:cs="Times New Roman"/>
              </w:rPr>
              <w:t>E</w:t>
            </w:r>
            <w:r w:rsidRPr="00604906">
              <w:rPr>
                <w:rFonts w:ascii="Times New Roman" w:hAnsi="Times New Roman" w:cs="Times New Roman"/>
              </w:rPr>
              <w:t xml:space="preserve">xacerbations requiring oral systemic corticosteroids </w:t>
            </w:r>
          </w:p>
        </w:tc>
        <w:tc>
          <w:tcPr>
            <w:tcW w:w="1305" w:type="dxa"/>
            <w:vMerge w:val="restart"/>
          </w:tcPr>
          <w:p w14:paraId="079F053B" w14:textId="77777777" w:rsidR="00650039" w:rsidRDefault="00650039" w:rsidP="00650039">
            <w:pPr>
              <w:rPr>
                <w:rFonts w:ascii="Times New Roman" w:hAnsi="Times New Roman" w:cs="Times New Roman"/>
              </w:rPr>
            </w:pPr>
          </w:p>
          <w:p w14:paraId="7A985730"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Multiple choice</w:t>
            </w:r>
            <w:r>
              <w:rPr>
                <w:rFonts w:ascii="Times New Roman" w:hAnsi="Times New Roman" w:cs="Times New Roman"/>
              </w:rPr>
              <w:t xml:space="preserve"> </w:t>
            </w:r>
            <w:r w:rsidRPr="00604906">
              <w:rPr>
                <w:rFonts w:ascii="Times New Roman" w:hAnsi="Times New Roman" w:cs="Times New Roman"/>
              </w:rPr>
              <w:t>- one answer</w:t>
            </w:r>
          </w:p>
        </w:tc>
        <w:tc>
          <w:tcPr>
            <w:tcW w:w="1852" w:type="dxa"/>
          </w:tcPr>
          <w:p w14:paraId="4155B377" w14:textId="77777777" w:rsidR="00650039" w:rsidRDefault="00650039" w:rsidP="00650039">
            <w:pPr>
              <w:rPr>
                <w:rFonts w:ascii="Times New Roman" w:hAnsi="Times New Roman" w:cs="Times New Roman"/>
              </w:rPr>
            </w:pPr>
          </w:p>
          <w:p w14:paraId="0FD2ACC8"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0-1 /year</w:t>
            </w:r>
          </w:p>
        </w:tc>
        <w:tc>
          <w:tcPr>
            <w:tcW w:w="1194" w:type="dxa"/>
          </w:tcPr>
          <w:p w14:paraId="203B3240" w14:textId="77777777" w:rsidR="00650039" w:rsidRDefault="00650039" w:rsidP="00650039">
            <w:pPr>
              <w:rPr>
                <w:rFonts w:ascii="Times New Roman" w:hAnsi="Times New Roman" w:cs="Times New Roman"/>
                <w:color w:val="FF0000"/>
              </w:rPr>
            </w:pPr>
          </w:p>
          <w:p w14:paraId="1A038091" w14:textId="77777777" w:rsidR="00650039" w:rsidRDefault="00650039" w:rsidP="00650039">
            <w:pPr>
              <w:rPr>
                <w:rFonts w:ascii="Times New Roman" w:hAnsi="Times New Roman" w:cs="Times New Roman"/>
                <w:color w:val="FF0000"/>
              </w:rPr>
            </w:pPr>
            <w:r w:rsidRPr="006D3497">
              <w:rPr>
                <w:rFonts w:ascii="Times New Roman" w:hAnsi="Times New Roman" w:cs="Times New Roman"/>
                <w:color w:val="000000" w:themeColor="text1"/>
              </w:rPr>
              <w:t>A1</w:t>
            </w:r>
          </w:p>
        </w:tc>
        <w:tc>
          <w:tcPr>
            <w:tcW w:w="1439" w:type="dxa"/>
            <w:vMerge w:val="restart"/>
          </w:tcPr>
          <w:p w14:paraId="136800D0" w14:textId="77777777" w:rsidR="00650039" w:rsidRDefault="00650039" w:rsidP="00650039">
            <w:pPr>
              <w:rPr>
                <w:rFonts w:ascii="Times New Roman" w:hAnsi="Times New Roman" w:cs="Times New Roman"/>
                <w:color w:val="FF0000"/>
              </w:rPr>
            </w:pPr>
          </w:p>
          <w:p w14:paraId="17F3DFA4" w14:textId="77777777" w:rsidR="00650039" w:rsidRPr="00604906" w:rsidRDefault="00650039" w:rsidP="00650039">
            <w:pPr>
              <w:rPr>
                <w:rFonts w:ascii="Times New Roman" w:hAnsi="Times New Roman" w:cs="Times New Roman"/>
              </w:rPr>
            </w:pPr>
            <w:r w:rsidRPr="00E30B2C">
              <w:rPr>
                <w:rFonts w:ascii="Times New Roman" w:hAnsi="Times New Roman" w:cs="Times New Roman"/>
                <w:color w:val="000000" w:themeColor="text1"/>
              </w:rPr>
              <w:t>Yes</w:t>
            </w:r>
          </w:p>
        </w:tc>
        <w:tc>
          <w:tcPr>
            <w:tcW w:w="1589" w:type="dxa"/>
            <w:vMerge w:val="restart"/>
          </w:tcPr>
          <w:p w14:paraId="01D75346" w14:textId="77777777" w:rsidR="00650039" w:rsidRDefault="00650039" w:rsidP="00650039">
            <w:pPr>
              <w:rPr>
                <w:rFonts w:ascii="Times New Roman" w:hAnsi="Times New Roman" w:cs="Times New Roman"/>
                <w:color w:val="FF0000"/>
              </w:rPr>
            </w:pPr>
          </w:p>
          <w:p w14:paraId="3CA25CDA" w14:textId="77777777" w:rsidR="00650039" w:rsidRDefault="00650039" w:rsidP="00650039">
            <w:pPr>
              <w:rPr>
                <w:rFonts w:ascii="Times New Roman" w:hAnsi="Times New Roman" w:cs="Times New Roman"/>
                <w:color w:val="FF0000"/>
              </w:rPr>
            </w:pPr>
            <w:r w:rsidRPr="006D3497">
              <w:rPr>
                <w:rFonts w:ascii="Times New Roman" w:hAnsi="Times New Roman" w:cs="Times New Roman"/>
                <w:color w:val="000000" w:themeColor="text1"/>
              </w:rPr>
              <w:t>Risk</w:t>
            </w:r>
          </w:p>
        </w:tc>
      </w:tr>
      <w:tr w:rsidR="00650039" w:rsidRPr="00604906" w14:paraId="48BF61DE" w14:textId="77777777" w:rsidTr="00986D35">
        <w:trPr>
          <w:trHeight w:val="96"/>
        </w:trPr>
        <w:tc>
          <w:tcPr>
            <w:tcW w:w="1500" w:type="dxa"/>
            <w:vMerge/>
          </w:tcPr>
          <w:p w14:paraId="58713DD1" w14:textId="77777777" w:rsidR="00650039" w:rsidRPr="00604906" w:rsidRDefault="00650039" w:rsidP="00650039">
            <w:pPr>
              <w:rPr>
                <w:rFonts w:ascii="Times New Roman" w:hAnsi="Times New Roman" w:cs="Times New Roman"/>
                <w:b/>
              </w:rPr>
            </w:pPr>
          </w:p>
        </w:tc>
        <w:tc>
          <w:tcPr>
            <w:tcW w:w="1561" w:type="dxa"/>
            <w:vMerge/>
          </w:tcPr>
          <w:p w14:paraId="0B5D58D1" w14:textId="77777777" w:rsidR="00650039" w:rsidRPr="00604906" w:rsidRDefault="00650039" w:rsidP="00650039">
            <w:pPr>
              <w:rPr>
                <w:rFonts w:ascii="Times New Roman" w:hAnsi="Times New Roman" w:cs="Times New Roman"/>
              </w:rPr>
            </w:pPr>
          </w:p>
        </w:tc>
        <w:tc>
          <w:tcPr>
            <w:tcW w:w="1305" w:type="dxa"/>
            <w:vMerge/>
          </w:tcPr>
          <w:p w14:paraId="1724EDE5" w14:textId="77777777" w:rsidR="00650039" w:rsidRPr="00604906" w:rsidRDefault="00650039" w:rsidP="00650039">
            <w:pPr>
              <w:rPr>
                <w:rFonts w:ascii="Times New Roman" w:hAnsi="Times New Roman" w:cs="Times New Roman"/>
              </w:rPr>
            </w:pPr>
          </w:p>
        </w:tc>
        <w:tc>
          <w:tcPr>
            <w:tcW w:w="1852" w:type="dxa"/>
          </w:tcPr>
          <w:p w14:paraId="7EC724DB" w14:textId="77777777" w:rsidR="00650039" w:rsidRDefault="00650039" w:rsidP="00650039">
            <w:pPr>
              <w:rPr>
                <w:rFonts w:ascii="Times New Roman" w:hAnsi="Times New Roman" w:cs="Times New Roman"/>
              </w:rPr>
            </w:pPr>
          </w:p>
          <w:p w14:paraId="38DDEE61" w14:textId="77777777" w:rsidR="00650039" w:rsidRPr="00604906" w:rsidRDefault="00650039" w:rsidP="00650039">
            <w:pPr>
              <w:rPr>
                <w:rFonts w:ascii="Times New Roman" w:hAnsi="Times New Roman" w:cs="Times New Roman"/>
              </w:rPr>
            </w:pPr>
            <w:r w:rsidRPr="00604906">
              <w:rPr>
                <w:rFonts w:ascii="Times New Roman" w:hAnsi="Times New Roman" w:cs="Times New Roman"/>
              </w:rPr>
              <w:t>≥ 2  / year</w:t>
            </w:r>
          </w:p>
          <w:p w14:paraId="350ECCCA" w14:textId="77777777" w:rsidR="00650039" w:rsidRPr="00604906" w:rsidRDefault="00650039" w:rsidP="00650039">
            <w:pPr>
              <w:rPr>
                <w:rFonts w:ascii="Times New Roman" w:hAnsi="Times New Roman" w:cs="Times New Roman"/>
              </w:rPr>
            </w:pPr>
          </w:p>
          <w:p w14:paraId="13D33B26" w14:textId="77777777" w:rsidR="00650039" w:rsidRPr="00604906" w:rsidRDefault="00650039" w:rsidP="00650039">
            <w:pPr>
              <w:rPr>
                <w:rFonts w:ascii="Times New Roman" w:hAnsi="Times New Roman" w:cs="Times New Roman"/>
              </w:rPr>
            </w:pPr>
          </w:p>
        </w:tc>
        <w:tc>
          <w:tcPr>
            <w:tcW w:w="1194" w:type="dxa"/>
          </w:tcPr>
          <w:p w14:paraId="2990EB83" w14:textId="77777777" w:rsidR="00650039" w:rsidRDefault="00650039" w:rsidP="00650039">
            <w:pPr>
              <w:rPr>
                <w:rFonts w:ascii="Times New Roman" w:hAnsi="Times New Roman" w:cs="Times New Roman"/>
              </w:rPr>
            </w:pPr>
          </w:p>
          <w:p w14:paraId="37A7B7BD" w14:textId="77777777" w:rsidR="00650039" w:rsidRPr="00604906" w:rsidRDefault="00650039" w:rsidP="00650039">
            <w:pPr>
              <w:rPr>
                <w:rFonts w:ascii="Times New Roman" w:hAnsi="Times New Roman" w:cs="Times New Roman"/>
              </w:rPr>
            </w:pPr>
            <w:r>
              <w:rPr>
                <w:rFonts w:ascii="Times New Roman" w:hAnsi="Times New Roman" w:cs="Times New Roman"/>
              </w:rPr>
              <w:t>A2</w:t>
            </w:r>
          </w:p>
        </w:tc>
        <w:tc>
          <w:tcPr>
            <w:tcW w:w="1439" w:type="dxa"/>
            <w:vMerge/>
          </w:tcPr>
          <w:p w14:paraId="38409B83" w14:textId="77777777" w:rsidR="00650039" w:rsidRPr="00604906" w:rsidRDefault="00650039" w:rsidP="00650039">
            <w:pPr>
              <w:rPr>
                <w:rFonts w:ascii="Times New Roman" w:hAnsi="Times New Roman" w:cs="Times New Roman"/>
              </w:rPr>
            </w:pPr>
          </w:p>
        </w:tc>
        <w:tc>
          <w:tcPr>
            <w:tcW w:w="1589" w:type="dxa"/>
            <w:vMerge/>
          </w:tcPr>
          <w:p w14:paraId="219ABFDE" w14:textId="77777777" w:rsidR="00650039" w:rsidRPr="00604906" w:rsidRDefault="00650039" w:rsidP="00650039">
            <w:pPr>
              <w:rPr>
                <w:rFonts w:ascii="Times New Roman" w:hAnsi="Times New Roman" w:cs="Times New Roman"/>
              </w:rPr>
            </w:pPr>
          </w:p>
        </w:tc>
      </w:tr>
    </w:tbl>
    <w:p w14:paraId="711A60A8" w14:textId="77777777" w:rsidR="00650039" w:rsidRDefault="00650039" w:rsidP="00650039">
      <w:pPr>
        <w:rPr>
          <w:rFonts w:ascii="Times New Roman" w:hAnsi="Times New Roman" w:cs="Times New Roman"/>
          <w:b/>
        </w:rPr>
      </w:pPr>
    </w:p>
    <w:p w14:paraId="054F358E" w14:textId="77777777" w:rsidR="00650039" w:rsidRDefault="00650039" w:rsidP="00650039">
      <w:pPr>
        <w:pStyle w:val="ListParagraph"/>
        <w:rPr>
          <w:rFonts w:ascii="Times New Roman" w:hAnsi="Times New Roman" w:cs="Times New Roman"/>
          <w:b/>
        </w:rPr>
      </w:pPr>
    </w:p>
    <w:p w14:paraId="4AC62AE7" w14:textId="49E2C0DD" w:rsidR="00650039" w:rsidRDefault="00650039" w:rsidP="00650039">
      <w:pPr>
        <w:pStyle w:val="ListParagraph"/>
        <w:numPr>
          <w:ilvl w:val="0"/>
          <w:numId w:val="23"/>
        </w:numPr>
        <w:rPr>
          <w:rFonts w:ascii="Times New Roman" w:hAnsi="Times New Roman" w:cs="Times New Roman"/>
          <w:b/>
          <w:u w:val="single"/>
        </w:rPr>
      </w:pPr>
      <w:r w:rsidRPr="00930747">
        <w:rPr>
          <w:rFonts w:ascii="Times New Roman" w:hAnsi="Times New Roman" w:cs="Times New Roman"/>
          <w:b/>
          <w:u w:val="single"/>
        </w:rPr>
        <w:t>WORKFLOW</w:t>
      </w:r>
      <w:r>
        <w:rPr>
          <w:rFonts w:ascii="Times New Roman" w:hAnsi="Times New Roman" w:cs="Times New Roman"/>
          <w:b/>
          <w:u w:val="single"/>
        </w:rPr>
        <w:t xml:space="preserve"> TO FOLLOW TO ASSESS THE ASTHMA CONTROL</w:t>
      </w:r>
      <w:r w:rsidR="00BE6299">
        <w:rPr>
          <w:rFonts w:ascii="Times New Roman" w:hAnsi="Times New Roman" w:cs="Times New Roman"/>
          <w:b/>
          <w:u w:val="single"/>
        </w:rPr>
        <w:t xml:space="preserve"> LEVEL</w:t>
      </w:r>
    </w:p>
    <w:p w14:paraId="2F68C11A" w14:textId="77777777" w:rsidR="00650039" w:rsidRDefault="00650039" w:rsidP="00650039">
      <w:pPr>
        <w:pStyle w:val="ListParagraph"/>
        <w:rPr>
          <w:rFonts w:ascii="Times New Roman" w:hAnsi="Times New Roman" w:cs="Times New Roman"/>
        </w:rPr>
      </w:pPr>
    </w:p>
    <w:p w14:paraId="60C4CC79" w14:textId="6E8FE872" w:rsidR="00650039" w:rsidRDefault="00650039" w:rsidP="00650039">
      <w:pPr>
        <w:pStyle w:val="ListParagraph"/>
        <w:rPr>
          <w:rFonts w:ascii="Times New Roman" w:hAnsi="Times New Roman" w:cs="Times New Roman"/>
        </w:rPr>
      </w:pPr>
      <w:r w:rsidRPr="00930747">
        <w:rPr>
          <w:rFonts w:ascii="Times New Roman" w:hAnsi="Times New Roman" w:cs="Times New Roman"/>
        </w:rPr>
        <w:t xml:space="preserve">Please refer to the </w:t>
      </w:r>
      <w:r w:rsidR="00B12691">
        <w:rPr>
          <w:rFonts w:ascii="Times New Roman" w:hAnsi="Times New Roman" w:cs="Times New Roman"/>
        </w:rPr>
        <w:t>1</w:t>
      </w:r>
      <w:r w:rsidR="00686A05">
        <w:rPr>
          <w:rFonts w:ascii="Times New Roman" w:hAnsi="Times New Roman" w:cs="Times New Roman"/>
        </w:rPr>
        <w:t>-</w:t>
      </w:r>
      <w:r w:rsidR="00B12691">
        <w:rPr>
          <w:rFonts w:ascii="Times New Roman" w:hAnsi="Times New Roman" w:cs="Times New Roman"/>
        </w:rPr>
        <w:t>page document (</w:t>
      </w:r>
      <w:r w:rsidR="00686A05">
        <w:rPr>
          <w:rFonts w:ascii="Times New Roman" w:hAnsi="Times New Roman" w:cs="Times New Roman"/>
        </w:rPr>
        <w:t>Figure 4-7 from</w:t>
      </w:r>
      <w:r w:rsidR="00B12691">
        <w:rPr>
          <w:rFonts w:ascii="Times New Roman" w:hAnsi="Times New Roman" w:cs="Times New Roman"/>
        </w:rPr>
        <w:t xml:space="preserve"> page 345</w:t>
      </w:r>
      <w:r>
        <w:rPr>
          <w:rFonts w:ascii="Times New Roman" w:hAnsi="Times New Roman" w:cs="Times New Roman"/>
        </w:rPr>
        <w:t>) taken from the E</w:t>
      </w:r>
      <w:r w:rsidRPr="00E817B8">
        <w:rPr>
          <w:rFonts w:ascii="Times New Roman" w:hAnsi="Times New Roman" w:cs="Times New Roman"/>
        </w:rPr>
        <w:t>P</w:t>
      </w:r>
      <w:r>
        <w:rPr>
          <w:rFonts w:ascii="Times New Roman" w:hAnsi="Times New Roman" w:cs="Times New Roman"/>
        </w:rPr>
        <w:t>R</w:t>
      </w:r>
      <w:r w:rsidRPr="00E817B8">
        <w:rPr>
          <w:rFonts w:ascii="Times New Roman" w:hAnsi="Times New Roman" w:cs="Times New Roman"/>
        </w:rPr>
        <w:t>-3</w:t>
      </w:r>
      <w:r>
        <w:rPr>
          <w:rFonts w:ascii="Times New Roman" w:hAnsi="Times New Roman" w:cs="Times New Roman"/>
        </w:rPr>
        <w:t xml:space="preserve"> guidelines and sent along with this document to know the conditions under which the asthma control level  for chil</w:t>
      </w:r>
      <w:r w:rsidR="00B12691">
        <w:rPr>
          <w:rFonts w:ascii="Times New Roman" w:hAnsi="Times New Roman" w:cs="Times New Roman"/>
        </w:rPr>
        <w:t>dren age &gt;= 12</w:t>
      </w:r>
      <w:r>
        <w:rPr>
          <w:rFonts w:ascii="Times New Roman" w:hAnsi="Times New Roman" w:cs="Times New Roman"/>
        </w:rPr>
        <w:t xml:space="preserve"> years old is assessed as </w:t>
      </w:r>
      <w:r w:rsidRPr="00321903">
        <w:rPr>
          <w:rFonts w:ascii="Times New Roman" w:hAnsi="Times New Roman" w:cs="Times New Roman"/>
        </w:rPr>
        <w:t>“Well Controlled”</w:t>
      </w:r>
      <w:r>
        <w:rPr>
          <w:rFonts w:ascii="Times New Roman" w:hAnsi="Times New Roman" w:cs="Times New Roman"/>
        </w:rPr>
        <w:t>,</w:t>
      </w:r>
      <w:r w:rsidRPr="00321903">
        <w:rPr>
          <w:rFonts w:ascii="Times New Roman" w:hAnsi="Times New Roman" w:cs="Times New Roman"/>
        </w:rPr>
        <w:t xml:space="preserve"> “Not Well Control</w:t>
      </w:r>
      <w:r w:rsidR="00024535">
        <w:rPr>
          <w:rFonts w:ascii="Times New Roman" w:hAnsi="Times New Roman" w:cs="Times New Roman"/>
        </w:rPr>
        <w:t>led</w:t>
      </w:r>
      <w:r w:rsidRPr="00321903">
        <w:rPr>
          <w:rFonts w:ascii="Times New Roman" w:hAnsi="Times New Roman" w:cs="Times New Roman"/>
        </w:rPr>
        <w:t xml:space="preserve">” or </w:t>
      </w:r>
      <w:r>
        <w:rPr>
          <w:rFonts w:ascii="Times New Roman" w:hAnsi="Times New Roman" w:cs="Times New Roman"/>
        </w:rPr>
        <w:t>“</w:t>
      </w:r>
      <w:r w:rsidRPr="00321903">
        <w:rPr>
          <w:rFonts w:ascii="Times New Roman" w:hAnsi="Times New Roman" w:cs="Times New Roman"/>
        </w:rPr>
        <w:t>Very poorly Control</w:t>
      </w:r>
      <w:r w:rsidR="00024535">
        <w:rPr>
          <w:rFonts w:ascii="Times New Roman" w:hAnsi="Times New Roman" w:cs="Times New Roman"/>
        </w:rPr>
        <w:t>led</w:t>
      </w:r>
      <w:r w:rsidRPr="00321903">
        <w:rPr>
          <w:rFonts w:ascii="Times New Roman" w:hAnsi="Times New Roman" w:cs="Times New Roman"/>
        </w:rPr>
        <w:t>”</w:t>
      </w:r>
      <w:r>
        <w:rPr>
          <w:rFonts w:ascii="Times New Roman" w:hAnsi="Times New Roman" w:cs="Times New Roman"/>
        </w:rPr>
        <w:t xml:space="preserve">. </w:t>
      </w:r>
    </w:p>
    <w:p w14:paraId="78E5297A" w14:textId="77777777" w:rsidR="00650039" w:rsidRDefault="00650039" w:rsidP="00650039">
      <w:pPr>
        <w:pStyle w:val="ListParagraph"/>
        <w:rPr>
          <w:rFonts w:ascii="Times New Roman" w:hAnsi="Times New Roman" w:cs="Times New Roman"/>
        </w:rPr>
      </w:pPr>
    </w:p>
    <w:p w14:paraId="0A752044" w14:textId="77777777" w:rsidR="00650039" w:rsidRDefault="00650039" w:rsidP="00650039">
      <w:pPr>
        <w:pStyle w:val="ListParagraph"/>
        <w:numPr>
          <w:ilvl w:val="0"/>
          <w:numId w:val="23"/>
        </w:numPr>
        <w:rPr>
          <w:rFonts w:ascii="Times New Roman" w:hAnsi="Times New Roman" w:cs="Times New Roman"/>
          <w:b/>
          <w:u w:val="single"/>
        </w:rPr>
      </w:pPr>
      <w:r w:rsidRPr="00FB1CE2">
        <w:rPr>
          <w:rFonts w:ascii="Times New Roman" w:hAnsi="Times New Roman" w:cs="Times New Roman"/>
          <w:b/>
          <w:u w:val="single"/>
        </w:rPr>
        <w:t>OUTPUT</w:t>
      </w:r>
      <w:r>
        <w:rPr>
          <w:rFonts w:ascii="Times New Roman" w:hAnsi="Times New Roman" w:cs="Times New Roman"/>
          <w:b/>
          <w:u w:val="single"/>
        </w:rPr>
        <w:t xml:space="preserve"> ( ASTHMA CONTROL LEVEL ASSESSED AND RECOMMENDED ACTION)</w:t>
      </w:r>
    </w:p>
    <w:p w14:paraId="4A637664" w14:textId="77777777" w:rsidR="00650039" w:rsidRDefault="00650039" w:rsidP="00650039">
      <w:pPr>
        <w:pStyle w:val="ListParagraph"/>
        <w:rPr>
          <w:rFonts w:ascii="Times New Roman" w:hAnsi="Times New Roman" w:cs="Times New Roman"/>
          <w:b/>
          <w:u w:val="single"/>
        </w:rPr>
      </w:pPr>
    </w:p>
    <w:p w14:paraId="40FB9776" w14:textId="15BA09DB" w:rsidR="000D2886" w:rsidRPr="00321903" w:rsidRDefault="000D2886" w:rsidP="000D2886">
      <w:pPr>
        <w:pStyle w:val="ListParagraph"/>
        <w:rPr>
          <w:rFonts w:ascii="Times New Roman" w:hAnsi="Times New Roman" w:cs="Times New Roman"/>
        </w:rPr>
      </w:pPr>
      <w:r w:rsidRPr="00321903">
        <w:rPr>
          <w:rFonts w:ascii="Times New Roman" w:hAnsi="Times New Roman" w:cs="Times New Roman"/>
        </w:rPr>
        <w:t>After that</w:t>
      </w:r>
      <w:r>
        <w:rPr>
          <w:rFonts w:ascii="Times New Roman" w:hAnsi="Times New Roman" w:cs="Times New Roman"/>
        </w:rPr>
        <w:t xml:space="preserve"> the input form has been filled out </w:t>
      </w:r>
      <w:r w:rsidRPr="00321903">
        <w:rPr>
          <w:rFonts w:ascii="Times New Roman" w:hAnsi="Times New Roman" w:cs="Times New Roman"/>
        </w:rPr>
        <w:t>and the answer</w:t>
      </w:r>
      <w:r>
        <w:rPr>
          <w:rFonts w:ascii="Times New Roman" w:hAnsi="Times New Roman" w:cs="Times New Roman"/>
        </w:rPr>
        <w:t>s</w:t>
      </w:r>
      <w:r w:rsidRPr="00321903">
        <w:rPr>
          <w:rFonts w:ascii="Times New Roman" w:hAnsi="Times New Roman" w:cs="Times New Roman"/>
        </w:rPr>
        <w:t xml:space="preserve"> to</w:t>
      </w:r>
      <w:r>
        <w:rPr>
          <w:rFonts w:ascii="Times New Roman" w:hAnsi="Times New Roman" w:cs="Times New Roman"/>
        </w:rPr>
        <w:t xml:space="preserve"> the</w:t>
      </w:r>
      <w:r w:rsidRPr="00321903">
        <w:rPr>
          <w:rFonts w:ascii="Times New Roman" w:hAnsi="Times New Roman" w:cs="Times New Roman"/>
        </w:rPr>
        <w:t xml:space="preserve"> questions </w:t>
      </w:r>
      <w:r>
        <w:rPr>
          <w:rFonts w:ascii="Times New Roman" w:hAnsi="Times New Roman" w:cs="Times New Roman"/>
        </w:rPr>
        <w:t xml:space="preserve">in the form </w:t>
      </w:r>
      <w:r w:rsidRPr="00321903">
        <w:rPr>
          <w:rFonts w:ascii="Times New Roman" w:hAnsi="Times New Roman" w:cs="Times New Roman"/>
        </w:rPr>
        <w:t>assess</w:t>
      </w:r>
      <w:r>
        <w:rPr>
          <w:rFonts w:ascii="Times New Roman" w:hAnsi="Times New Roman" w:cs="Times New Roman"/>
        </w:rPr>
        <w:t>ed</w:t>
      </w:r>
      <w:r w:rsidRPr="00321903">
        <w:rPr>
          <w:rFonts w:ascii="Times New Roman" w:hAnsi="Times New Roman" w:cs="Times New Roman"/>
        </w:rPr>
        <w:t xml:space="preserve"> following </w:t>
      </w:r>
      <w:r>
        <w:rPr>
          <w:rFonts w:ascii="Times New Roman" w:hAnsi="Times New Roman" w:cs="Times New Roman"/>
        </w:rPr>
        <w:t>the</w:t>
      </w:r>
      <w:r w:rsidRPr="00321903">
        <w:rPr>
          <w:rFonts w:ascii="Times New Roman" w:hAnsi="Times New Roman" w:cs="Times New Roman"/>
        </w:rPr>
        <w:t xml:space="preserve"> </w:t>
      </w:r>
      <w:r>
        <w:rPr>
          <w:rFonts w:ascii="Times New Roman" w:hAnsi="Times New Roman" w:cs="Times New Roman"/>
        </w:rPr>
        <w:t>EPR- 3 guidelines,</w:t>
      </w:r>
      <w:r w:rsidRPr="00321903">
        <w:rPr>
          <w:rFonts w:ascii="Times New Roman" w:hAnsi="Times New Roman" w:cs="Times New Roman"/>
        </w:rPr>
        <w:t xml:space="preserve"> a screen should </w:t>
      </w:r>
      <w:r>
        <w:rPr>
          <w:rFonts w:ascii="Times New Roman" w:hAnsi="Times New Roman" w:cs="Times New Roman"/>
        </w:rPr>
        <w:t xml:space="preserve">display </w:t>
      </w:r>
      <w:r w:rsidRPr="00321903">
        <w:rPr>
          <w:rFonts w:ascii="Times New Roman" w:hAnsi="Times New Roman" w:cs="Times New Roman"/>
        </w:rPr>
        <w:t>to the user with the following message:</w:t>
      </w:r>
    </w:p>
    <w:p w14:paraId="78432F1B" w14:textId="77777777" w:rsidR="00650039" w:rsidRDefault="00650039" w:rsidP="00650039">
      <w:pPr>
        <w:pStyle w:val="ListParagraph"/>
        <w:rPr>
          <w:rFonts w:ascii="Times New Roman" w:hAnsi="Times New Roman" w:cs="Times New Roman"/>
          <w:b/>
        </w:rPr>
      </w:pPr>
    </w:p>
    <w:p w14:paraId="0DE09E9B" w14:textId="76FBBF52" w:rsidR="00053B31" w:rsidRPr="00A94FE9" w:rsidRDefault="00053B31" w:rsidP="00A94FE9">
      <w:pPr>
        <w:pStyle w:val="ListParagraph"/>
        <w:numPr>
          <w:ilvl w:val="0"/>
          <w:numId w:val="18"/>
        </w:numPr>
        <w:ind w:left="1440" w:hanging="270"/>
        <w:rPr>
          <w:rFonts w:ascii="Times New Roman" w:hAnsi="Times New Roman" w:cs="Times New Roman"/>
          <w:b/>
          <w:color w:val="2F5496" w:themeColor="accent5" w:themeShade="BF"/>
        </w:rPr>
      </w:pPr>
      <w:r w:rsidRPr="00A94FE9">
        <w:rPr>
          <w:rFonts w:ascii="Times New Roman" w:hAnsi="Times New Roman" w:cs="Times New Roman"/>
          <w:b/>
        </w:rPr>
        <w:t>Asthma Control Level (Impairment Domain):</w:t>
      </w:r>
      <w:r w:rsidRPr="00A94FE9">
        <w:rPr>
          <w:rFonts w:ascii="Times New Roman" w:hAnsi="Times New Roman" w:cs="Times New Roman"/>
        </w:rPr>
        <w:t xml:space="preserve">  “Well Controlled” or “Not Well Controlled” or Very Poorly Controlled”</w:t>
      </w:r>
      <w:r w:rsidR="00A94FE9" w:rsidRPr="00A94FE9">
        <w:rPr>
          <w:rFonts w:ascii="Times New Roman" w:hAnsi="Times New Roman" w:cs="Times New Roman"/>
        </w:rPr>
        <w:t>.</w:t>
      </w:r>
      <w:r w:rsidRPr="00A94FE9">
        <w:rPr>
          <w:rFonts w:ascii="Times New Roman" w:hAnsi="Times New Roman" w:cs="Times New Roman"/>
        </w:rPr>
        <w:t xml:space="preserve">                  </w:t>
      </w:r>
    </w:p>
    <w:p w14:paraId="7D315D99" w14:textId="77777777" w:rsidR="00053B31" w:rsidRDefault="00053B31" w:rsidP="00053B31">
      <w:pPr>
        <w:pStyle w:val="ListParagraph"/>
        <w:ind w:left="1620"/>
        <w:rPr>
          <w:rFonts w:ascii="Times New Roman" w:hAnsi="Times New Roman" w:cs="Times New Roman"/>
          <w:color w:val="2F5496" w:themeColor="accent5" w:themeShade="BF"/>
        </w:rPr>
      </w:pPr>
      <w:r>
        <w:rPr>
          <w:rFonts w:ascii="Times New Roman" w:hAnsi="Times New Roman" w:cs="Times New Roman"/>
          <w:b/>
          <w:color w:val="2F5496" w:themeColor="accent5" w:themeShade="BF"/>
        </w:rPr>
        <w:t xml:space="preserve"> </w:t>
      </w:r>
      <w:r w:rsidRPr="00025320">
        <w:rPr>
          <w:rFonts w:ascii="Times New Roman" w:hAnsi="Times New Roman" w:cs="Times New Roman"/>
          <w:b/>
          <w:color w:val="2F5496" w:themeColor="accent5" w:themeShade="BF"/>
        </w:rPr>
        <w:t>Recommended Action for treatment</w:t>
      </w:r>
      <w:r w:rsidRPr="00025320">
        <w:rPr>
          <w:rFonts w:ascii="Times New Roman" w:hAnsi="Times New Roman" w:cs="Times New Roman"/>
          <w:color w:val="2F5496" w:themeColor="accent5" w:themeShade="BF"/>
        </w:rPr>
        <w:t xml:space="preserve"> </w:t>
      </w:r>
    </w:p>
    <w:p w14:paraId="69E0A6BF" w14:textId="717737F9" w:rsidR="00053B31" w:rsidRDefault="00053B31" w:rsidP="00053B31">
      <w:pPr>
        <w:pStyle w:val="ListParagraph"/>
        <w:ind w:left="1620"/>
        <w:rPr>
          <w:rFonts w:ascii="Times New Roman" w:hAnsi="Times New Roman" w:cs="Times New Roman"/>
        </w:rPr>
      </w:pPr>
      <w:r w:rsidRPr="00E817B8">
        <w:rPr>
          <w:rFonts w:ascii="Times New Roman" w:hAnsi="Times New Roman" w:cs="Times New Roman"/>
          <w:b/>
          <w:u w:val="single"/>
        </w:rPr>
        <w:t>Note</w:t>
      </w:r>
      <w:r w:rsidRPr="00E817B8">
        <w:rPr>
          <w:rFonts w:ascii="Times New Roman" w:hAnsi="Times New Roman" w:cs="Times New Roman"/>
          <w:b/>
        </w:rPr>
        <w:t xml:space="preserve">: </w:t>
      </w:r>
      <w:r w:rsidRPr="00E817B8">
        <w:rPr>
          <w:rFonts w:ascii="Times New Roman" w:hAnsi="Times New Roman" w:cs="Times New Roman"/>
        </w:rPr>
        <w:t xml:space="preserve">Please look at the </w:t>
      </w:r>
      <w:r>
        <w:rPr>
          <w:rFonts w:ascii="Times New Roman" w:hAnsi="Times New Roman" w:cs="Times New Roman"/>
          <w:b/>
        </w:rPr>
        <w:t>recommended</w:t>
      </w:r>
      <w:r w:rsidRPr="00B34FD8">
        <w:rPr>
          <w:rFonts w:ascii="Times New Roman" w:hAnsi="Times New Roman" w:cs="Times New Roman"/>
          <w:b/>
        </w:rPr>
        <w:t xml:space="preserve"> action</w:t>
      </w:r>
      <w:r>
        <w:rPr>
          <w:rFonts w:ascii="Times New Roman" w:hAnsi="Times New Roman" w:cs="Times New Roman"/>
          <w:b/>
        </w:rPr>
        <w:t>s</w:t>
      </w:r>
      <w:r w:rsidRPr="00B34FD8">
        <w:rPr>
          <w:rFonts w:ascii="Times New Roman" w:hAnsi="Times New Roman" w:cs="Times New Roman"/>
          <w:b/>
        </w:rPr>
        <w:t xml:space="preserve"> for treatment</w:t>
      </w:r>
      <w:r>
        <w:rPr>
          <w:rFonts w:ascii="Times New Roman" w:hAnsi="Times New Roman" w:cs="Times New Roman"/>
        </w:rPr>
        <w:t xml:space="preserve"> </w:t>
      </w:r>
      <w:r w:rsidRPr="00E817B8">
        <w:rPr>
          <w:rFonts w:ascii="Times New Roman" w:hAnsi="Times New Roman" w:cs="Times New Roman"/>
        </w:rPr>
        <w:t xml:space="preserve">details </w:t>
      </w:r>
      <w:r>
        <w:rPr>
          <w:rFonts w:ascii="Times New Roman" w:hAnsi="Times New Roman" w:cs="Times New Roman"/>
        </w:rPr>
        <w:t>in the 1-page document (Figure 4-</w:t>
      </w:r>
      <w:r w:rsidR="00D803DB">
        <w:rPr>
          <w:rFonts w:ascii="Times New Roman" w:hAnsi="Times New Roman" w:cs="Times New Roman"/>
        </w:rPr>
        <w:t>7</w:t>
      </w:r>
      <w:r>
        <w:rPr>
          <w:rFonts w:ascii="Times New Roman" w:hAnsi="Times New Roman" w:cs="Times New Roman"/>
        </w:rPr>
        <w:t xml:space="preserve"> on Page 3</w:t>
      </w:r>
      <w:r w:rsidR="00D803DB">
        <w:rPr>
          <w:rFonts w:ascii="Times New Roman" w:hAnsi="Times New Roman" w:cs="Times New Roman"/>
        </w:rPr>
        <w:t>45</w:t>
      </w:r>
      <w:r>
        <w:rPr>
          <w:rFonts w:ascii="Times New Roman" w:hAnsi="Times New Roman" w:cs="Times New Roman"/>
        </w:rPr>
        <w:t xml:space="preserve">) </w:t>
      </w:r>
      <w:r w:rsidRPr="00E817B8">
        <w:rPr>
          <w:rFonts w:ascii="Times New Roman" w:hAnsi="Times New Roman" w:cs="Times New Roman"/>
        </w:rPr>
        <w:t xml:space="preserve">corresponding to the asthma control level </w:t>
      </w:r>
      <w:r>
        <w:rPr>
          <w:rFonts w:ascii="Times New Roman" w:hAnsi="Times New Roman" w:cs="Times New Roman"/>
        </w:rPr>
        <w:t>(Impairment domain) resulting from the assessment and have it here</w:t>
      </w:r>
    </w:p>
    <w:p w14:paraId="6A69EA71" w14:textId="77777777" w:rsidR="00053B31" w:rsidRDefault="00053B31" w:rsidP="00053B31">
      <w:pPr>
        <w:pStyle w:val="ListParagraph"/>
        <w:rPr>
          <w:rFonts w:ascii="Times New Roman" w:hAnsi="Times New Roman" w:cs="Times New Roman"/>
          <w:color w:val="2F5496" w:themeColor="accent5" w:themeShade="BF"/>
        </w:rPr>
      </w:pPr>
    </w:p>
    <w:p w14:paraId="7C53D0F5" w14:textId="77777777" w:rsidR="00053B31" w:rsidRPr="00321903" w:rsidRDefault="00053B31" w:rsidP="00A94FE9">
      <w:pPr>
        <w:pStyle w:val="ListParagraph"/>
        <w:numPr>
          <w:ilvl w:val="0"/>
          <w:numId w:val="18"/>
        </w:numPr>
        <w:ind w:left="1440" w:hanging="270"/>
        <w:rPr>
          <w:rFonts w:ascii="Times New Roman" w:hAnsi="Times New Roman" w:cs="Times New Roman"/>
        </w:rPr>
      </w:pPr>
      <w:r w:rsidRPr="00321903">
        <w:rPr>
          <w:rFonts w:ascii="Times New Roman" w:hAnsi="Times New Roman" w:cs="Times New Roman"/>
          <w:b/>
        </w:rPr>
        <w:t>Asthma Control Level (</w:t>
      </w:r>
      <w:r>
        <w:rPr>
          <w:rFonts w:ascii="Times New Roman" w:hAnsi="Times New Roman" w:cs="Times New Roman"/>
          <w:b/>
        </w:rPr>
        <w:t xml:space="preserve">Risk </w:t>
      </w:r>
      <w:r w:rsidRPr="00321903">
        <w:rPr>
          <w:rFonts w:ascii="Times New Roman" w:hAnsi="Times New Roman" w:cs="Times New Roman"/>
          <w:b/>
        </w:rPr>
        <w:t>Domain):</w:t>
      </w:r>
      <w:r w:rsidRPr="00321903">
        <w:rPr>
          <w:rFonts w:ascii="Times New Roman" w:hAnsi="Times New Roman" w:cs="Times New Roman"/>
        </w:rPr>
        <w:t xml:space="preserve">  “Well Controlled” or “Not Well Control</w:t>
      </w:r>
      <w:r>
        <w:rPr>
          <w:rFonts w:ascii="Times New Roman" w:hAnsi="Times New Roman" w:cs="Times New Roman"/>
        </w:rPr>
        <w:t>led</w:t>
      </w:r>
      <w:r w:rsidRPr="00321903">
        <w:rPr>
          <w:rFonts w:ascii="Times New Roman" w:hAnsi="Times New Roman" w:cs="Times New Roman"/>
        </w:rPr>
        <w:t xml:space="preserve">” or Very </w:t>
      </w:r>
      <w:r>
        <w:rPr>
          <w:rFonts w:ascii="Times New Roman" w:hAnsi="Times New Roman" w:cs="Times New Roman"/>
        </w:rPr>
        <w:t>P</w:t>
      </w:r>
      <w:r w:rsidRPr="00321903">
        <w:rPr>
          <w:rFonts w:ascii="Times New Roman" w:hAnsi="Times New Roman" w:cs="Times New Roman"/>
        </w:rPr>
        <w:t>oorly Control</w:t>
      </w:r>
      <w:r>
        <w:rPr>
          <w:rFonts w:ascii="Times New Roman" w:hAnsi="Times New Roman" w:cs="Times New Roman"/>
        </w:rPr>
        <w:t>led</w:t>
      </w:r>
      <w:r w:rsidRPr="00321903">
        <w:rPr>
          <w:rFonts w:ascii="Times New Roman" w:hAnsi="Times New Roman" w:cs="Times New Roman"/>
        </w:rPr>
        <w:t>”</w:t>
      </w:r>
    </w:p>
    <w:p w14:paraId="36843407" w14:textId="77777777" w:rsidR="00053B31" w:rsidRDefault="00053B31" w:rsidP="00053B31">
      <w:pPr>
        <w:pStyle w:val="ListParagraph"/>
        <w:ind w:left="1620"/>
        <w:rPr>
          <w:rFonts w:ascii="Times New Roman" w:hAnsi="Times New Roman" w:cs="Times New Roman"/>
          <w:color w:val="2F5496" w:themeColor="accent5" w:themeShade="BF"/>
        </w:rPr>
      </w:pPr>
      <w:r w:rsidRPr="00025320">
        <w:rPr>
          <w:rFonts w:ascii="Times New Roman" w:hAnsi="Times New Roman" w:cs="Times New Roman"/>
          <w:b/>
          <w:color w:val="2F5496" w:themeColor="accent5" w:themeShade="BF"/>
        </w:rPr>
        <w:t>Recommended Action for treatment</w:t>
      </w:r>
      <w:r w:rsidRPr="00025320">
        <w:rPr>
          <w:rFonts w:ascii="Times New Roman" w:hAnsi="Times New Roman" w:cs="Times New Roman"/>
          <w:color w:val="2F5496" w:themeColor="accent5" w:themeShade="BF"/>
        </w:rPr>
        <w:t xml:space="preserve"> </w:t>
      </w:r>
    </w:p>
    <w:p w14:paraId="40154879" w14:textId="7C594953" w:rsidR="00A94FE9" w:rsidRDefault="00053B31" w:rsidP="00A94FE9">
      <w:pPr>
        <w:pStyle w:val="ListParagraph"/>
        <w:ind w:left="1620"/>
        <w:rPr>
          <w:rFonts w:ascii="Times New Roman" w:hAnsi="Times New Roman" w:cs="Times New Roman"/>
        </w:rPr>
      </w:pPr>
      <w:r w:rsidRPr="00E817B8">
        <w:rPr>
          <w:rFonts w:ascii="Times New Roman" w:hAnsi="Times New Roman" w:cs="Times New Roman"/>
          <w:b/>
          <w:u w:val="single"/>
        </w:rPr>
        <w:t>Note</w:t>
      </w:r>
      <w:r w:rsidRPr="00E817B8">
        <w:rPr>
          <w:rFonts w:ascii="Times New Roman" w:hAnsi="Times New Roman" w:cs="Times New Roman"/>
          <w:b/>
        </w:rPr>
        <w:t xml:space="preserve">: </w:t>
      </w:r>
      <w:r w:rsidRPr="00E817B8">
        <w:rPr>
          <w:rFonts w:ascii="Times New Roman" w:hAnsi="Times New Roman" w:cs="Times New Roman"/>
        </w:rPr>
        <w:t xml:space="preserve">Please look at the </w:t>
      </w:r>
      <w:r>
        <w:rPr>
          <w:rFonts w:ascii="Times New Roman" w:hAnsi="Times New Roman" w:cs="Times New Roman"/>
          <w:b/>
        </w:rPr>
        <w:t>recommended</w:t>
      </w:r>
      <w:r w:rsidRPr="00B34FD8">
        <w:rPr>
          <w:rFonts w:ascii="Times New Roman" w:hAnsi="Times New Roman" w:cs="Times New Roman"/>
          <w:b/>
        </w:rPr>
        <w:t xml:space="preserve"> action</w:t>
      </w:r>
      <w:r>
        <w:rPr>
          <w:rFonts w:ascii="Times New Roman" w:hAnsi="Times New Roman" w:cs="Times New Roman"/>
          <w:b/>
        </w:rPr>
        <w:t>s</w:t>
      </w:r>
      <w:r w:rsidRPr="00B34FD8">
        <w:rPr>
          <w:rFonts w:ascii="Times New Roman" w:hAnsi="Times New Roman" w:cs="Times New Roman"/>
          <w:b/>
        </w:rPr>
        <w:t xml:space="preserve"> for treatment</w:t>
      </w:r>
      <w:r>
        <w:rPr>
          <w:rFonts w:ascii="Times New Roman" w:hAnsi="Times New Roman" w:cs="Times New Roman"/>
        </w:rPr>
        <w:t xml:space="preserve"> </w:t>
      </w:r>
      <w:r w:rsidRPr="00E817B8">
        <w:rPr>
          <w:rFonts w:ascii="Times New Roman" w:hAnsi="Times New Roman" w:cs="Times New Roman"/>
        </w:rPr>
        <w:t xml:space="preserve">details </w:t>
      </w:r>
      <w:r>
        <w:rPr>
          <w:rFonts w:ascii="Times New Roman" w:hAnsi="Times New Roman" w:cs="Times New Roman"/>
        </w:rPr>
        <w:t>in the 1-page document (Figure 4-</w:t>
      </w:r>
      <w:r w:rsidR="00D803DB">
        <w:rPr>
          <w:rFonts w:ascii="Times New Roman" w:hAnsi="Times New Roman" w:cs="Times New Roman"/>
        </w:rPr>
        <w:t>7</w:t>
      </w:r>
      <w:r>
        <w:rPr>
          <w:rFonts w:ascii="Times New Roman" w:hAnsi="Times New Roman" w:cs="Times New Roman"/>
        </w:rPr>
        <w:t xml:space="preserve"> on Page 3</w:t>
      </w:r>
      <w:r w:rsidR="00D803DB">
        <w:rPr>
          <w:rFonts w:ascii="Times New Roman" w:hAnsi="Times New Roman" w:cs="Times New Roman"/>
        </w:rPr>
        <w:t>45</w:t>
      </w:r>
      <w:r>
        <w:rPr>
          <w:rFonts w:ascii="Times New Roman" w:hAnsi="Times New Roman" w:cs="Times New Roman"/>
        </w:rPr>
        <w:t xml:space="preserve">) </w:t>
      </w:r>
      <w:r w:rsidRPr="00E817B8">
        <w:rPr>
          <w:rFonts w:ascii="Times New Roman" w:hAnsi="Times New Roman" w:cs="Times New Roman"/>
        </w:rPr>
        <w:t xml:space="preserve">corresponding to the asthma control level </w:t>
      </w:r>
      <w:r>
        <w:rPr>
          <w:rFonts w:ascii="Times New Roman" w:hAnsi="Times New Roman" w:cs="Times New Roman"/>
        </w:rPr>
        <w:t>(Impairment domain) resulting from the assessment</w:t>
      </w:r>
      <w:r w:rsidRPr="00B31517">
        <w:rPr>
          <w:rFonts w:ascii="Times New Roman" w:hAnsi="Times New Roman" w:cs="Times New Roman"/>
        </w:rPr>
        <w:t xml:space="preserve"> </w:t>
      </w:r>
      <w:r w:rsidR="00A94FE9">
        <w:rPr>
          <w:rFonts w:ascii="Times New Roman" w:hAnsi="Times New Roman" w:cs="Times New Roman"/>
        </w:rPr>
        <w:t>and put it here as recommended action.</w:t>
      </w:r>
    </w:p>
    <w:p w14:paraId="0B8A2094" w14:textId="77777777" w:rsidR="00A94FE9" w:rsidRDefault="00A94FE9" w:rsidP="00A94FE9">
      <w:pPr>
        <w:pStyle w:val="ListParagraph"/>
        <w:ind w:left="1620"/>
        <w:rPr>
          <w:rFonts w:ascii="Times New Roman" w:hAnsi="Times New Roman" w:cs="Times New Roman"/>
        </w:rPr>
      </w:pPr>
    </w:p>
    <w:p w14:paraId="4D108057" w14:textId="77777777" w:rsidR="00A94FE9" w:rsidRDefault="00A94FE9" w:rsidP="00A94FE9">
      <w:pPr>
        <w:pStyle w:val="ListParagraph"/>
        <w:rPr>
          <w:rFonts w:ascii="Times New Roman" w:hAnsi="Times New Roman" w:cs="Times New Roman"/>
        </w:rPr>
      </w:pPr>
      <w:r w:rsidRPr="003D0DA3">
        <w:rPr>
          <w:rFonts w:ascii="Times New Roman" w:hAnsi="Times New Roman" w:cs="Times New Roman"/>
          <w:b/>
          <w:color w:val="4472C4" w:themeColor="accent5"/>
          <w:u w:val="single"/>
        </w:rPr>
        <w:t>Note:</w:t>
      </w:r>
      <w:r w:rsidRPr="003D0DA3">
        <w:rPr>
          <w:rFonts w:ascii="Times New Roman" w:hAnsi="Times New Roman" w:cs="Times New Roman"/>
          <w:color w:val="4472C4" w:themeColor="accent5"/>
        </w:rPr>
        <w:t xml:space="preserve"> </w:t>
      </w:r>
      <w:r>
        <w:rPr>
          <w:rFonts w:ascii="Times New Roman" w:hAnsi="Times New Roman" w:cs="Times New Roman"/>
        </w:rPr>
        <w:t>(This note should appears after the recommended action for treatment message)</w:t>
      </w:r>
    </w:p>
    <w:p w14:paraId="0DB5F37C" w14:textId="2DE86DA9" w:rsidR="00ED5B9A" w:rsidRPr="00604906" w:rsidRDefault="00A94FE9" w:rsidP="009C5DDA">
      <w:pPr>
        <w:autoSpaceDE w:val="0"/>
        <w:autoSpaceDN w:val="0"/>
        <w:adjustRightInd w:val="0"/>
        <w:spacing w:after="0" w:line="240" w:lineRule="auto"/>
        <w:ind w:left="990"/>
        <w:rPr>
          <w:rFonts w:ascii="Times New Roman" w:hAnsi="Times New Roman" w:cs="Times New Roman"/>
          <w:b/>
        </w:rPr>
      </w:pPr>
      <w:r w:rsidRPr="00B12C97">
        <w:rPr>
          <w:rFonts w:ascii="Times New Roman" w:hAnsi="Times New Roman" w:cs="Times New Roman"/>
        </w:rPr>
        <w:t xml:space="preserve">At present, there are inadequate data to correspond frequencies of exacerbations with different levels of asthma control. In general, more frequent and intense exacerbations (e.g., requiring urgent, unscheduled care, hospitalization, or ICU admission) indicate poorer disease control. For treatment purposes, patients who had </w:t>
      </w:r>
      <w:r w:rsidRPr="00B12C97">
        <w:rPr>
          <w:rFonts w:ascii="Times New Roman" w:eastAsia="SymbolMT" w:hAnsi="Times New Roman" w:cs="Times New Roman"/>
        </w:rPr>
        <w:t>≥</w:t>
      </w:r>
      <w:r w:rsidRPr="00B12C97">
        <w:rPr>
          <w:rFonts w:ascii="Times New Roman" w:hAnsi="Times New Roman" w:cs="Times New Roman"/>
        </w:rPr>
        <w:t xml:space="preserve">2 exacerbations requiring oral systemic corticosteroids in the past year may be considered the same as patients who have </w:t>
      </w:r>
      <w:r w:rsidR="0054258F">
        <w:rPr>
          <w:rFonts w:ascii="Times New Roman" w:hAnsi="Times New Roman" w:cs="Times New Roman"/>
          <w:b/>
        </w:rPr>
        <w:t xml:space="preserve">Not-well-controlled </w:t>
      </w:r>
      <w:r w:rsidRPr="00B12C97">
        <w:rPr>
          <w:rFonts w:ascii="Times New Roman" w:hAnsi="Times New Roman" w:cs="Times New Roman"/>
        </w:rPr>
        <w:t xml:space="preserve"> asthma, even in the absence of impairment levels consistent with </w:t>
      </w:r>
      <w:r w:rsidR="00B17AE2">
        <w:rPr>
          <w:rFonts w:ascii="Times New Roman" w:hAnsi="Times New Roman" w:cs="Times New Roman"/>
          <w:b/>
        </w:rPr>
        <w:t>Not-well-controlled</w:t>
      </w:r>
      <w:r w:rsidR="00B17AE2" w:rsidRPr="00B12C97">
        <w:rPr>
          <w:rFonts w:ascii="Times New Roman" w:hAnsi="Times New Roman" w:cs="Times New Roman"/>
        </w:rPr>
        <w:t xml:space="preserve"> </w:t>
      </w:r>
      <w:r w:rsidRPr="00B12C97">
        <w:rPr>
          <w:rFonts w:ascii="Times New Roman" w:hAnsi="Times New Roman" w:cs="Times New Roman"/>
        </w:rPr>
        <w:t>asthma.</w:t>
      </w:r>
    </w:p>
    <w:sectPr w:rsidR="00ED5B9A" w:rsidRPr="00604906" w:rsidSect="006C2E87">
      <w:headerReference w:type="default" r:id="rId7"/>
      <w:footerReference w:type="default" r:id="rId8"/>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F8FF6" w14:textId="77777777" w:rsidR="009A4294" w:rsidRDefault="009A4294" w:rsidP="00975134">
      <w:pPr>
        <w:spacing w:after="0" w:line="240" w:lineRule="auto"/>
      </w:pPr>
      <w:r>
        <w:separator/>
      </w:r>
    </w:p>
  </w:endnote>
  <w:endnote w:type="continuationSeparator" w:id="0">
    <w:p w14:paraId="2CFCC33B" w14:textId="77777777" w:rsidR="009A4294" w:rsidRDefault="009A4294" w:rsidP="00975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169443"/>
      <w:docPartObj>
        <w:docPartGallery w:val="Page Numbers (Bottom of Page)"/>
        <w:docPartUnique/>
      </w:docPartObj>
    </w:sdtPr>
    <w:sdtEndPr/>
    <w:sdtContent>
      <w:sdt>
        <w:sdtPr>
          <w:id w:val="-1769616900"/>
          <w:docPartObj>
            <w:docPartGallery w:val="Page Numbers (Top of Page)"/>
            <w:docPartUnique/>
          </w:docPartObj>
        </w:sdtPr>
        <w:sdtEndPr/>
        <w:sdtContent>
          <w:p w14:paraId="2671E65E" w14:textId="34D99DEA" w:rsidR="009A4294" w:rsidRDefault="00E94820" w:rsidP="00E94820">
            <w:pPr>
              <w:pStyle w:val="Footer"/>
              <w:tabs>
                <w:tab w:val="clear" w:pos="9360"/>
                <w:tab w:val="left" w:pos="9270"/>
              </w:tabs>
              <w:ind w:left="-900" w:right="-360"/>
            </w:pPr>
            <w:r w:rsidRPr="00E94820">
              <w:rPr>
                <w:b/>
              </w:rPr>
              <w:t>Prepared by</w:t>
            </w:r>
            <w:r>
              <w:t xml:space="preserve"> Sidoine Kamgang, </w:t>
            </w:r>
            <w:r w:rsidRPr="00E94820">
              <w:rPr>
                <w:b/>
              </w:rPr>
              <w:t>reviewed by</w:t>
            </w:r>
            <w:r>
              <w:t xml:space="preserve"> Joy Hsu and Cathy Bailey                                                                    </w:t>
            </w:r>
            <w:r w:rsidR="009A4294">
              <w:t xml:space="preserve">Page </w:t>
            </w:r>
            <w:r w:rsidR="009A4294">
              <w:rPr>
                <w:b/>
                <w:bCs/>
                <w:sz w:val="24"/>
                <w:szCs w:val="24"/>
              </w:rPr>
              <w:fldChar w:fldCharType="begin"/>
            </w:r>
            <w:r w:rsidR="009A4294">
              <w:rPr>
                <w:b/>
                <w:bCs/>
              </w:rPr>
              <w:instrText xml:space="preserve"> PAGE </w:instrText>
            </w:r>
            <w:r w:rsidR="009A4294">
              <w:rPr>
                <w:b/>
                <w:bCs/>
                <w:sz w:val="24"/>
                <w:szCs w:val="24"/>
              </w:rPr>
              <w:fldChar w:fldCharType="separate"/>
            </w:r>
            <w:r w:rsidR="0019373E">
              <w:rPr>
                <w:b/>
                <w:bCs/>
                <w:noProof/>
              </w:rPr>
              <w:t>9</w:t>
            </w:r>
            <w:r w:rsidR="009A4294">
              <w:rPr>
                <w:b/>
                <w:bCs/>
                <w:sz w:val="24"/>
                <w:szCs w:val="24"/>
              </w:rPr>
              <w:fldChar w:fldCharType="end"/>
            </w:r>
            <w:r w:rsidR="009A4294">
              <w:t xml:space="preserve"> of </w:t>
            </w:r>
            <w:r w:rsidR="009A4294">
              <w:rPr>
                <w:b/>
                <w:bCs/>
                <w:sz w:val="24"/>
                <w:szCs w:val="24"/>
              </w:rPr>
              <w:fldChar w:fldCharType="begin"/>
            </w:r>
            <w:r w:rsidR="009A4294">
              <w:rPr>
                <w:b/>
                <w:bCs/>
              </w:rPr>
              <w:instrText xml:space="preserve"> NUMPAGES  </w:instrText>
            </w:r>
            <w:r w:rsidR="009A4294">
              <w:rPr>
                <w:b/>
                <w:bCs/>
                <w:sz w:val="24"/>
                <w:szCs w:val="24"/>
              </w:rPr>
              <w:fldChar w:fldCharType="separate"/>
            </w:r>
            <w:r w:rsidR="0019373E">
              <w:rPr>
                <w:b/>
                <w:bCs/>
                <w:noProof/>
              </w:rPr>
              <w:t>9</w:t>
            </w:r>
            <w:r w:rsidR="009A4294">
              <w:rPr>
                <w:b/>
                <w:bCs/>
                <w:sz w:val="24"/>
                <w:szCs w:val="24"/>
              </w:rPr>
              <w:fldChar w:fldCharType="end"/>
            </w:r>
          </w:p>
        </w:sdtContent>
      </w:sdt>
    </w:sdtContent>
  </w:sdt>
  <w:p w14:paraId="63517BA3" w14:textId="19A33D43" w:rsidR="009A4294" w:rsidRPr="000320EA" w:rsidRDefault="009A4294" w:rsidP="000320EA">
    <w:pPr>
      <w:pStyle w:val="Foote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37E37" w14:textId="77777777" w:rsidR="009A4294" w:rsidRDefault="009A4294" w:rsidP="00975134">
      <w:pPr>
        <w:spacing w:after="0" w:line="240" w:lineRule="auto"/>
      </w:pPr>
      <w:r>
        <w:separator/>
      </w:r>
    </w:p>
  </w:footnote>
  <w:footnote w:type="continuationSeparator" w:id="0">
    <w:p w14:paraId="7E6E9C36" w14:textId="77777777" w:rsidR="009A4294" w:rsidRDefault="009A4294" w:rsidP="00975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59801" w14:textId="77777777" w:rsidR="006C2E87" w:rsidRDefault="006C2E87" w:rsidP="006C2E87">
    <w:pPr>
      <w:pStyle w:val="Header"/>
    </w:pPr>
    <w:r>
      <w:t>Clinical Decision Support application development with the contribution of Georgia Tech Students</w:t>
    </w:r>
  </w:p>
  <w:p w14:paraId="71DBB16D" w14:textId="77777777" w:rsidR="006C2E87" w:rsidRDefault="006C2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571E"/>
    <w:multiLevelType w:val="hybridMultilevel"/>
    <w:tmpl w:val="083C3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931FE"/>
    <w:multiLevelType w:val="hybridMultilevel"/>
    <w:tmpl w:val="D95E9366"/>
    <w:lvl w:ilvl="0" w:tplc="0006406C">
      <w:start w:val="1"/>
      <w:numFmt w:val="bullet"/>
      <w:lvlText w:val="-"/>
      <w:lvlJc w:val="left"/>
      <w:pPr>
        <w:ind w:left="1305" w:hanging="360"/>
      </w:pPr>
      <w:rPr>
        <w:rFonts w:ascii="Calibri" w:eastAsiaTheme="minorHAnsi" w:hAnsi="Calibri" w:cstheme="minorBid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08A425B5"/>
    <w:multiLevelType w:val="multilevel"/>
    <w:tmpl w:val="A3A226E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9558DD"/>
    <w:multiLevelType w:val="hybridMultilevel"/>
    <w:tmpl w:val="ACC21BF8"/>
    <w:lvl w:ilvl="0" w:tplc="8DD6DB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D67B9"/>
    <w:multiLevelType w:val="multilevel"/>
    <w:tmpl w:val="DE7E3708"/>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17182BD7"/>
    <w:multiLevelType w:val="hybridMultilevel"/>
    <w:tmpl w:val="2888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E7C78"/>
    <w:multiLevelType w:val="hybridMultilevel"/>
    <w:tmpl w:val="D2F4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07126"/>
    <w:multiLevelType w:val="hybridMultilevel"/>
    <w:tmpl w:val="0F4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B7A45"/>
    <w:multiLevelType w:val="hybridMultilevel"/>
    <w:tmpl w:val="616249D0"/>
    <w:lvl w:ilvl="0" w:tplc="8A80FCB6">
      <w:start w:val="1"/>
      <w:numFmt w:val="bullet"/>
      <w:lvlText w:val="-"/>
      <w:lvlJc w:val="left"/>
      <w:pPr>
        <w:ind w:left="660" w:hanging="360"/>
      </w:pPr>
      <w:rPr>
        <w:rFonts w:ascii="Calibri" w:eastAsiaTheme="minorHAnsi" w:hAnsi="Calibri" w:cstheme="minorBid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15:restartNumberingAfterBreak="0">
    <w:nsid w:val="21352E1E"/>
    <w:multiLevelType w:val="hybridMultilevel"/>
    <w:tmpl w:val="7D8A907A"/>
    <w:lvl w:ilvl="0" w:tplc="A8F41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53050"/>
    <w:multiLevelType w:val="hybridMultilevel"/>
    <w:tmpl w:val="0C4ADE2E"/>
    <w:lvl w:ilvl="0" w:tplc="DE2A9900">
      <w:start w:val="1"/>
      <w:numFmt w:val="bullet"/>
      <w:lvlText w:val="-"/>
      <w:lvlJc w:val="left"/>
      <w:pPr>
        <w:ind w:left="1410" w:hanging="360"/>
      </w:pPr>
      <w:rPr>
        <w:rFonts w:ascii="Calibri" w:eastAsiaTheme="minorHAnsi" w:hAnsi="Calibri" w:cstheme="minorBidi" w:hint="default"/>
        <w:b/>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15:restartNumberingAfterBreak="0">
    <w:nsid w:val="3C136B46"/>
    <w:multiLevelType w:val="hybridMultilevel"/>
    <w:tmpl w:val="5CAA556A"/>
    <w:lvl w:ilvl="0" w:tplc="FB7C7EF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D7781"/>
    <w:multiLevelType w:val="hybridMultilevel"/>
    <w:tmpl w:val="639014B4"/>
    <w:lvl w:ilvl="0" w:tplc="ACB2A3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F7642"/>
    <w:multiLevelType w:val="hybridMultilevel"/>
    <w:tmpl w:val="539CE66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9A6E79"/>
    <w:multiLevelType w:val="hybridMultilevel"/>
    <w:tmpl w:val="28E099AE"/>
    <w:lvl w:ilvl="0" w:tplc="150E116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F51EB"/>
    <w:multiLevelType w:val="hybridMultilevel"/>
    <w:tmpl w:val="73A4DB5E"/>
    <w:lvl w:ilvl="0" w:tplc="9DA8DDE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22A8D"/>
    <w:multiLevelType w:val="hybridMultilevel"/>
    <w:tmpl w:val="07BE535E"/>
    <w:lvl w:ilvl="0" w:tplc="D3F4E8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66BAB"/>
    <w:multiLevelType w:val="hybridMultilevel"/>
    <w:tmpl w:val="68A4F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FC17F6"/>
    <w:multiLevelType w:val="hybridMultilevel"/>
    <w:tmpl w:val="A89ACDE6"/>
    <w:lvl w:ilvl="0" w:tplc="9AD2E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3E6659"/>
    <w:multiLevelType w:val="hybridMultilevel"/>
    <w:tmpl w:val="412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1F7F"/>
    <w:multiLevelType w:val="hybridMultilevel"/>
    <w:tmpl w:val="E64CB364"/>
    <w:lvl w:ilvl="0" w:tplc="3F8C709E">
      <w:start w:val="5"/>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15:restartNumberingAfterBreak="0">
    <w:nsid w:val="795A5503"/>
    <w:multiLevelType w:val="hybridMultilevel"/>
    <w:tmpl w:val="B1BAB628"/>
    <w:lvl w:ilvl="0" w:tplc="1A8CE56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37C2"/>
    <w:multiLevelType w:val="hybridMultilevel"/>
    <w:tmpl w:val="0412A478"/>
    <w:lvl w:ilvl="0" w:tplc="F43E9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9"/>
  </w:num>
  <w:num w:numId="4">
    <w:abstractNumId w:val="5"/>
  </w:num>
  <w:num w:numId="5">
    <w:abstractNumId w:val="11"/>
  </w:num>
  <w:num w:numId="6">
    <w:abstractNumId w:val="1"/>
  </w:num>
  <w:num w:numId="7">
    <w:abstractNumId w:val="10"/>
  </w:num>
  <w:num w:numId="8">
    <w:abstractNumId w:val="8"/>
  </w:num>
  <w:num w:numId="9">
    <w:abstractNumId w:val="15"/>
  </w:num>
  <w:num w:numId="10">
    <w:abstractNumId w:val="20"/>
  </w:num>
  <w:num w:numId="11">
    <w:abstractNumId w:val="12"/>
  </w:num>
  <w:num w:numId="12">
    <w:abstractNumId w:val="7"/>
  </w:num>
  <w:num w:numId="13">
    <w:abstractNumId w:val="18"/>
  </w:num>
  <w:num w:numId="14">
    <w:abstractNumId w:val="3"/>
  </w:num>
  <w:num w:numId="15">
    <w:abstractNumId w:val="16"/>
  </w:num>
  <w:num w:numId="16">
    <w:abstractNumId w:val="21"/>
  </w:num>
  <w:num w:numId="17">
    <w:abstractNumId w:val="0"/>
  </w:num>
  <w:num w:numId="18">
    <w:abstractNumId w:val="17"/>
  </w:num>
  <w:num w:numId="19">
    <w:abstractNumId w:val="9"/>
  </w:num>
  <w:num w:numId="20">
    <w:abstractNumId w:val="2"/>
  </w:num>
  <w:num w:numId="21">
    <w:abstractNumId w:val="4"/>
  </w:num>
  <w:num w:numId="22">
    <w:abstractNumId w:val="14"/>
  </w:num>
  <w:num w:numId="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u, Joy (CDC/ONDIEH/NCEH)">
    <w15:presenceInfo w15:providerId="AD" w15:userId="S-1-5-21-1207783550-2075000910-922709458-406770"/>
  </w15:person>
  <w15:person w15:author="Kamgang, Sidoine Lafleur M. (CDC/ONDIEH/NCEH)">
    <w15:presenceInfo w15:providerId="AD" w15:userId="S-1-5-21-1207783550-2075000910-922709458-516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5"/>
    <w:rsid w:val="00000EBE"/>
    <w:rsid w:val="00003C14"/>
    <w:rsid w:val="00005F56"/>
    <w:rsid w:val="00011D5E"/>
    <w:rsid w:val="0001668F"/>
    <w:rsid w:val="00017706"/>
    <w:rsid w:val="00024535"/>
    <w:rsid w:val="00025320"/>
    <w:rsid w:val="00031289"/>
    <w:rsid w:val="000320EA"/>
    <w:rsid w:val="00032A5B"/>
    <w:rsid w:val="00041447"/>
    <w:rsid w:val="00046A46"/>
    <w:rsid w:val="000511CF"/>
    <w:rsid w:val="00053B31"/>
    <w:rsid w:val="00073DAC"/>
    <w:rsid w:val="0007546D"/>
    <w:rsid w:val="00083804"/>
    <w:rsid w:val="00083A79"/>
    <w:rsid w:val="00084EA9"/>
    <w:rsid w:val="000917D4"/>
    <w:rsid w:val="000A2878"/>
    <w:rsid w:val="000A4F0D"/>
    <w:rsid w:val="000A640C"/>
    <w:rsid w:val="000B1F40"/>
    <w:rsid w:val="000B3057"/>
    <w:rsid w:val="000C7E44"/>
    <w:rsid w:val="000D006E"/>
    <w:rsid w:val="000D1C04"/>
    <w:rsid w:val="000D2886"/>
    <w:rsid w:val="000E71ED"/>
    <w:rsid w:val="000F3644"/>
    <w:rsid w:val="000F36C1"/>
    <w:rsid w:val="0011552D"/>
    <w:rsid w:val="001250A4"/>
    <w:rsid w:val="00135202"/>
    <w:rsid w:val="001444B3"/>
    <w:rsid w:val="001478C3"/>
    <w:rsid w:val="001511A5"/>
    <w:rsid w:val="001531E7"/>
    <w:rsid w:val="0015517F"/>
    <w:rsid w:val="00157852"/>
    <w:rsid w:val="001648C1"/>
    <w:rsid w:val="0016797D"/>
    <w:rsid w:val="00173EA7"/>
    <w:rsid w:val="0017409F"/>
    <w:rsid w:val="00190C7D"/>
    <w:rsid w:val="0019373E"/>
    <w:rsid w:val="001A0761"/>
    <w:rsid w:val="001A60CE"/>
    <w:rsid w:val="001A6CC4"/>
    <w:rsid w:val="001B09E8"/>
    <w:rsid w:val="001B6345"/>
    <w:rsid w:val="001C0683"/>
    <w:rsid w:val="001C2408"/>
    <w:rsid w:val="001C5286"/>
    <w:rsid w:val="001C743F"/>
    <w:rsid w:val="001D0FE8"/>
    <w:rsid w:val="001D18C7"/>
    <w:rsid w:val="001D5EA1"/>
    <w:rsid w:val="001D6AAC"/>
    <w:rsid w:val="001F01CD"/>
    <w:rsid w:val="001F04AE"/>
    <w:rsid w:val="001F74CE"/>
    <w:rsid w:val="00204840"/>
    <w:rsid w:val="00216577"/>
    <w:rsid w:val="00216B18"/>
    <w:rsid w:val="00227303"/>
    <w:rsid w:val="002322A2"/>
    <w:rsid w:val="00233179"/>
    <w:rsid w:val="00244649"/>
    <w:rsid w:val="0024732A"/>
    <w:rsid w:val="0024793F"/>
    <w:rsid w:val="00250866"/>
    <w:rsid w:val="002531FB"/>
    <w:rsid w:val="00260103"/>
    <w:rsid w:val="002659F4"/>
    <w:rsid w:val="00266C91"/>
    <w:rsid w:val="00270148"/>
    <w:rsid w:val="00276DE8"/>
    <w:rsid w:val="00284515"/>
    <w:rsid w:val="00286937"/>
    <w:rsid w:val="00286DDD"/>
    <w:rsid w:val="00292E33"/>
    <w:rsid w:val="002C6CB2"/>
    <w:rsid w:val="002D17F7"/>
    <w:rsid w:val="002D476A"/>
    <w:rsid w:val="002E1B5B"/>
    <w:rsid w:val="002E3041"/>
    <w:rsid w:val="002E368B"/>
    <w:rsid w:val="00300F64"/>
    <w:rsid w:val="00302F33"/>
    <w:rsid w:val="003058EE"/>
    <w:rsid w:val="00307893"/>
    <w:rsid w:val="003079CA"/>
    <w:rsid w:val="003122F7"/>
    <w:rsid w:val="00312615"/>
    <w:rsid w:val="00321903"/>
    <w:rsid w:val="003255D2"/>
    <w:rsid w:val="003315D9"/>
    <w:rsid w:val="003335A3"/>
    <w:rsid w:val="00334D52"/>
    <w:rsid w:val="00335ADD"/>
    <w:rsid w:val="0033630C"/>
    <w:rsid w:val="00343497"/>
    <w:rsid w:val="00346AFD"/>
    <w:rsid w:val="003501BC"/>
    <w:rsid w:val="00351130"/>
    <w:rsid w:val="003567B5"/>
    <w:rsid w:val="003603EB"/>
    <w:rsid w:val="003618C5"/>
    <w:rsid w:val="00366473"/>
    <w:rsid w:val="0038246F"/>
    <w:rsid w:val="0039228A"/>
    <w:rsid w:val="00394794"/>
    <w:rsid w:val="0039602C"/>
    <w:rsid w:val="003A3D22"/>
    <w:rsid w:val="003A60A7"/>
    <w:rsid w:val="003B214D"/>
    <w:rsid w:val="003C0F99"/>
    <w:rsid w:val="003D0DA3"/>
    <w:rsid w:val="003E558A"/>
    <w:rsid w:val="003E734C"/>
    <w:rsid w:val="003F2343"/>
    <w:rsid w:val="00411451"/>
    <w:rsid w:val="00413031"/>
    <w:rsid w:val="0041682E"/>
    <w:rsid w:val="00442634"/>
    <w:rsid w:val="004460B3"/>
    <w:rsid w:val="00447446"/>
    <w:rsid w:val="00454CFA"/>
    <w:rsid w:val="00454D94"/>
    <w:rsid w:val="00456009"/>
    <w:rsid w:val="00473525"/>
    <w:rsid w:val="004839E2"/>
    <w:rsid w:val="0049455E"/>
    <w:rsid w:val="00495AA7"/>
    <w:rsid w:val="004B0029"/>
    <w:rsid w:val="004C26C3"/>
    <w:rsid w:val="004C5F2A"/>
    <w:rsid w:val="004D2F19"/>
    <w:rsid w:val="004D6121"/>
    <w:rsid w:val="004E64BE"/>
    <w:rsid w:val="004F3A68"/>
    <w:rsid w:val="004F69ED"/>
    <w:rsid w:val="005225F5"/>
    <w:rsid w:val="00531E0F"/>
    <w:rsid w:val="0054258F"/>
    <w:rsid w:val="005469C4"/>
    <w:rsid w:val="005628E5"/>
    <w:rsid w:val="00580108"/>
    <w:rsid w:val="0058634B"/>
    <w:rsid w:val="005865F4"/>
    <w:rsid w:val="00593ED5"/>
    <w:rsid w:val="0059528C"/>
    <w:rsid w:val="005A44CD"/>
    <w:rsid w:val="005A6101"/>
    <w:rsid w:val="005B4027"/>
    <w:rsid w:val="005C0FFD"/>
    <w:rsid w:val="005D0452"/>
    <w:rsid w:val="005D3BC2"/>
    <w:rsid w:val="005D66F6"/>
    <w:rsid w:val="005E0EBA"/>
    <w:rsid w:val="005E12D8"/>
    <w:rsid w:val="005F3C72"/>
    <w:rsid w:val="005F4A61"/>
    <w:rsid w:val="005F7548"/>
    <w:rsid w:val="0060387D"/>
    <w:rsid w:val="00604906"/>
    <w:rsid w:val="00606202"/>
    <w:rsid w:val="00613D8F"/>
    <w:rsid w:val="006156FA"/>
    <w:rsid w:val="006223DB"/>
    <w:rsid w:val="00622E90"/>
    <w:rsid w:val="00637CB1"/>
    <w:rsid w:val="00641368"/>
    <w:rsid w:val="00644CC4"/>
    <w:rsid w:val="00645BAD"/>
    <w:rsid w:val="00646698"/>
    <w:rsid w:val="00650039"/>
    <w:rsid w:val="006513C9"/>
    <w:rsid w:val="00655742"/>
    <w:rsid w:val="00675371"/>
    <w:rsid w:val="006767F6"/>
    <w:rsid w:val="00681CFF"/>
    <w:rsid w:val="0068227B"/>
    <w:rsid w:val="00685814"/>
    <w:rsid w:val="00686A05"/>
    <w:rsid w:val="00687370"/>
    <w:rsid w:val="006875AE"/>
    <w:rsid w:val="00687EF4"/>
    <w:rsid w:val="00694D6C"/>
    <w:rsid w:val="006A0DC7"/>
    <w:rsid w:val="006A28B4"/>
    <w:rsid w:val="006B1557"/>
    <w:rsid w:val="006C2E87"/>
    <w:rsid w:val="006C356D"/>
    <w:rsid w:val="006C489F"/>
    <w:rsid w:val="006C5F16"/>
    <w:rsid w:val="006D0D70"/>
    <w:rsid w:val="006D21E3"/>
    <w:rsid w:val="006D3497"/>
    <w:rsid w:val="006D53B6"/>
    <w:rsid w:val="006D564C"/>
    <w:rsid w:val="006F420A"/>
    <w:rsid w:val="006F5DC6"/>
    <w:rsid w:val="00705CEF"/>
    <w:rsid w:val="00727C72"/>
    <w:rsid w:val="0073112B"/>
    <w:rsid w:val="00732A5F"/>
    <w:rsid w:val="00741BE7"/>
    <w:rsid w:val="00750A73"/>
    <w:rsid w:val="007573A9"/>
    <w:rsid w:val="00765ED2"/>
    <w:rsid w:val="00772645"/>
    <w:rsid w:val="00774EE3"/>
    <w:rsid w:val="00777BAB"/>
    <w:rsid w:val="0078100F"/>
    <w:rsid w:val="007C38DD"/>
    <w:rsid w:val="007D5CE6"/>
    <w:rsid w:val="007D6E86"/>
    <w:rsid w:val="007D73DA"/>
    <w:rsid w:val="007E13F6"/>
    <w:rsid w:val="007F4410"/>
    <w:rsid w:val="00800534"/>
    <w:rsid w:val="00800B59"/>
    <w:rsid w:val="0082511F"/>
    <w:rsid w:val="00831A5E"/>
    <w:rsid w:val="00845B4F"/>
    <w:rsid w:val="00845C6E"/>
    <w:rsid w:val="008461D0"/>
    <w:rsid w:val="00846D35"/>
    <w:rsid w:val="00850613"/>
    <w:rsid w:val="00850738"/>
    <w:rsid w:val="0087465B"/>
    <w:rsid w:val="00885304"/>
    <w:rsid w:val="00890B6E"/>
    <w:rsid w:val="008911FB"/>
    <w:rsid w:val="008A6975"/>
    <w:rsid w:val="008B3C96"/>
    <w:rsid w:val="008B3CB9"/>
    <w:rsid w:val="008B4FBC"/>
    <w:rsid w:val="008C01A5"/>
    <w:rsid w:val="008C3428"/>
    <w:rsid w:val="008D1765"/>
    <w:rsid w:val="008D4C08"/>
    <w:rsid w:val="008E5546"/>
    <w:rsid w:val="008F2CF0"/>
    <w:rsid w:val="008F3A76"/>
    <w:rsid w:val="008F4620"/>
    <w:rsid w:val="00912242"/>
    <w:rsid w:val="009145AB"/>
    <w:rsid w:val="00922F50"/>
    <w:rsid w:val="009269EF"/>
    <w:rsid w:val="00930108"/>
    <w:rsid w:val="00930747"/>
    <w:rsid w:val="00931EE5"/>
    <w:rsid w:val="0095076B"/>
    <w:rsid w:val="009509E3"/>
    <w:rsid w:val="00953F92"/>
    <w:rsid w:val="00954B79"/>
    <w:rsid w:val="009650B9"/>
    <w:rsid w:val="00970B36"/>
    <w:rsid w:val="00975134"/>
    <w:rsid w:val="009800D0"/>
    <w:rsid w:val="00986D35"/>
    <w:rsid w:val="009A0686"/>
    <w:rsid w:val="009A3A2F"/>
    <w:rsid w:val="009A4294"/>
    <w:rsid w:val="009B1E71"/>
    <w:rsid w:val="009B29B4"/>
    <w:rsid w:val="009B3197"/>
    <w:rsid w:val="009C1FB0"/>
    <w:rsid w:val="009C5DDA"/>
    <w:rsid w:val="009C732F"/>
    <w:rsid w:val="009D350E"/>
    <w:rsid w:val="009D52D5"/>
    <w:rsid w:val="009D5528"/>
    <w:rsid w:val="009F7991"/>
    <w:rsid w:val="00A001F0"/>
    <w:rsid w:val="00A0168B"/>
    <w:rsid w:val="00A155A8"/>
    <w:rsid w:val="00A32F42"/>
    <w:rsid w:val="00A40C7C"/>
    <w:rsid w:val="00A61B70"/>
    <w:rsid w:val="00A62B04"/>
    <w:rsid w:val="00A73CDF"/>
    <w:rsid w:val="00A851BC"/>
    <w:rsid w:val="00A90A94"/>
    <w:rsid w:val="00A918A0"/>
    <w:rsid w:val="00A91D9F"/>
    <w:rsid w:val="00A924BF"/>
    <w:rsid w:val="00A94FE9"/>
    <w:rsid w:val="00AC347F"/>
    <w:rsid w:val="00AC75A5"/>
    <w:rsid w:val="00AE7A6E"/>
    <w:rsid w:val="00AF16DE"/>
    <w:rsid w:val="00AF4FB4"/>
    <w:rsid w:val="00B027E8"/>
    <w:rsid w:val="00B06B27"/>
    <w:rsid w:val="00B12691"/>
    <w:rsid w:val="00B12C97"/>
    <w:rsid w:val="00B16EDF"/>
    <w:rsid w:val="00B17AE2"/>
    <w:rsid w:val="00B25411"/>
    <w:rsid w:val="00B2551F"/>
    <w:rsid w:val="00B31517"/>
    <w:rsid w:val="00B34FD8"/>
    <w:rsid w:val="00B36357"/>
    <w:rsid w:val="00B45145"/>
    <w:rsid w:val="00B474C3"/>
    <w:rsid w:val="00B53EB0"/>
    <w:rsid w:val="00B56CAF"/>
    <w:rsid w:val="00B73194"/>
    <w:rsid w:val="00BA084C"/>
    <w:rsid w:val="00BA2419"/>
    <w:rsid w:val="00BA2D6C"/>
    <w:rsid w:val="00BA32FA"/>
    <w:rsid w:val="00BA449F"/>
    <w:rsid w:val="00BA5F90"/>
    <w:rsid w:val="00BA612E"/>
    <w:rsid w:val="00BA7033"/>
    <w:rsid w:val="00BB29EA"/>
    <w:rsid w:val="00BB4B37"/>
    <w:rsid w:val="00BB5982"/>
    <w:rsid w:val="00BB7454"/>
    <w:rsid w:val="00BC159C"/>
    <w:rsid w:val="00BD24EE"/>
    <w:rsid w:val="00BE6299"/>
    <w:rsid w:val="00BF0CF3"/>
    <w:rsid w:val="00BF3A3E"/>
    <w:rsid w:val="00BF600D"/>
    <w:rsid w:val="00C00C10"/>
    <w:rsid w:val="00C10A79"/>
    <w:rsid w:val="00C116CB"/>
    <w:rsid w:val="00C20469"/>
    <w:rsid w:val="00C32724"/>
    <w:rsid w:val="00C3460E"/>
    <w:rsid w:val="00C40E05"/>
    <w:rsid w:val="00C45FC3"/>
    <w:rsid w:val="00C504D5"/>
    <w:rsid w:val="00C5356B"/>
    <w:rsid w:val="00C553AD"/>
    <w:rsid w:val="00C609AF"/>
    <w:rsid w:val="00C64364"/>
    <w:rsid w:val="00C747C9"/>
    <w:rsid w:val="00C75F03"/>
    <w:rsid w:val="00C94DCB"/>
    <w:rsid w:val="00CA1F26"/>
    <w:rsid w:val="00CA3521"/>
    <w:rsid w:val="00CB1400"/>
    <w:rsid w:val="00CB4533"/>
    <w:rsid w:val="00CC4E2F"/>
    <w:rsid w:val="00CD184E"/>
    <w:rsid w:val="00CD228D"/>
    <w:rsid w:val="00CD66D3"/>
    <w:rsid w:val="00CE7ABA"/>
    <w:rsid w:val="00CF0238"/>
    <w:rsid w:val="00D01601"/>
    <w:rsid w:val="00D01D78"/>
    <w:rsid w:val="00D073BC"/>
    <w:rsid w:val="00D11E93"/>
    <w:rsid w:val="00D12CF7"/>
    <w:rsid w:val="00D23808"/>
    <w:rsid w:val="00D403E4"/>
    <w:rsid w:val="00D462FC"/>
    <w:rsid w:val="00D520A1"/>
    <w:rsid w:val="00D651B3"/>
    <w:rsid w:val="00D67450"/>
    <w:rsid w:val="00D67B16"/>
    <w:rsid w:val="00D7155D"/>
    <w:rsid w:val="00D72E76"/>
    <w:rsid w:val="00D74D49"/>
    <w:rsid w:val="00D7661A"/>
    <w:rsid w:val="00D803DB"/>
    <w:rsid w:val="00D80DFF"/>
    <w:rsid w:val="00D87382"/>
    <w:rsid w:val="00D906D2"/>
    <w:rsid w:val="00DB4A4E"/>
    <w:rsid w:val="00DC30CC"/>
    <w:rsid w:val="00DC6DC3"/>
    <w:rsid w:val="00DC7F5F"/>
    <w:rsid w:val="00DD02B3"/>
    <w:rsid w:val="00DD07B0"/>
    <w:rsid w:val="00DE2D35"/>
    <w:rsid w:val="00DF2AFC"/>
    <w:rsid w:val="00E01405"/>
    <w:rsid w:val="00E01E57"/>
    <w:rsid w:val="00E0298D"/>
    <w:rsid w:val="00E0786D"/>
    <w:rsid w:val="00E11904"/>
    <w:rsid w:val="00E20636"/>
    <w:rsid w:val="00E20C7B"/>
    <w:rsid w:val="00E25765"/>
    <w:rsid w:val="00E30325"/>
    <w:rsid w:val="00E30B2C"/>
    <w:rsid w:val="00E32FF8"/>
    <w:rsid w:val="00E437DB"/>
    <w:rsid w:val="00E43F1D"/>
    <w:rsid w:val="00E50FC6"/>
    <w:rsid w:val="00E55B27"/>
    <w:rsid w:val="00E674F3"/>
    <w:rsid w:val="00E77945"/>
    <w:rsid w:val="00E816C0"/>
    <w:rsid w:val="00E817B8"/>
    <w:rsid w:val="00E82166"/>
    <w:rsid w:val="00E87E3D"/>
    <w:rsid w:val="00E918B8"/>
    <w:rsid w:val="00E92A9E"/>
    <w:rsid w:val="00E94820"/>
    <w:rsid w:val="00E965CB"/>
    <w:rsid w:val="00EA51CB"/>
    <w:rsid w:val="00EB0637"/>
    <w:rsid w:val="00EC5F46"/>
    <w:rsid w:val="00ED5B9A"/>
    <w:rsid w:val="00EE3199"/>
    <w:rsid w:val="00EE7946"/>
    <w:rsid w:val="00EF1A81"/>
    <w:rsid w:val="00F02997"/>
    <w:rsid w:val="00F12C75"/>
    <w:rsid w:val="00F26C17"/>
    <w:rsid w:val="00F32DB4"/>
    <w:rsid w:val="00F33DF3"/>
    <w:rsid w:val="00F36EA5"/>
    <w:rsid w:val="00F47EDF"/>
    <w:rsid w:val="00F67112"/>
    <w:rsid w:val="00F74B17"/>
    <w:rsid w:val="00F821EC"/>
    <w:rsid w:val="00F83CC4"/>
    <w:rsid w:val="00F85CDB"/>
    <w:rsid w:val="00F85CF8"/>
    <w:rsid w:val="00FA7CD7"/>
    <w:rsid w:val="00FB0BD5"/>
    <w:rsid w:val="00FB1CE2"/>
    <w:rsid w:val="00FB2C3C"/>
    <w:rsid w:val="00FC3B9E"/>
    <w:rsid w:val="00FC7BE5"/>
    <w:rsid w:val="00FD33B7"/>
    <w:rsid w:val="00FD52C1"/>
    <w:rsid w:val="00FD6943"/>
    <w:rsid w:val="00FE41BB"/>
    <w:rsid w:val="00FE6904"/>
    <w:rsid w:val="00FF22CD"/>
    <w:rsid w:val="00FF2CC9"/>
    <w:rsid w:val="00F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84C83C3"/>
  <w15:chartTrackingRefBased/>
  <w15:docId w15:val="{91123435-78D0-4A2F-9CAA-29750882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43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765"/>
    <w:pPr>
      <w:ind w:left="720"/>
      <w:contextualSpacing/>
    </w:pPr>
  </w:style>
  <w:style w:type="character" w:styleId="Hyperlink">
    <w:name w:val="Hyperlink"/>
    <w:basedOn w:val="DefaultParagraphFont"/>
    <w:uiPriority w:val="99"/>
    <w:unhideWhenUsed/>
    <w:rsid w:val="003E734C"/>
    <w:rPr>
      <w:strike w:val="0"/>
      <w:dstrike w:val="0"/>
      <w:color w:val="428BCA"/>
      <w:u w:val="single"/>
      <w:effect w:val="none"/>
    </w:rPr>
  </w:style>
  <w:style w:type="paragraph" w:styleId="Header">
    <w:name w:val="header"/>
    <w:basedOn w:val="Normal"/>
    <w:link w:val="HeaderChar"/>
    <w:uiPriority w:val="99"/>
    <w:unhideWhenUsed/>
    <w:rsid w:val="009D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50E"/>
  </w:style>
  <w:style w:type="paragraph" w:styleId="BalloonText">
    <w:name w:val="Balloon Text"/>
    <w:basedOn w:val="Normal"/>
    <w:link w:val="BalloonTextChar"/>
    <w:uiPriority w:val="99"/>
    <w:semiHidden/>
    <w:unhideWhenUsed/>
    <w:rsid w:val="00A91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D9F"/>
    <w:rPr>
      <w:rFonts w:ascii="Segoe UI" w:hAnsi="Segoe UI" w:cs="Segoe UI"/>
      <w:sz w:val="18"/>
      <w:szCs w:val="18"/>
    </w:rPr>
  </w:style>
  <w:style w:type="character" w:styleId="SubtleEmphasis">
    <w:name w:val="Subtle Emphasis"/>
    <w:basedOn w:val="DefaultParagraphFont"/>
    <w:uiPriority w:val="19"/>
    <w:qFormat/>
    <w:rsid w:val="0073112B"/>
    <w:rPr>
      <w:i/>
      <w:iCs/>
      <w:color w:val="404040" w:themeColor="text1" w:themeTint="BF"/>
    </w:rPr>
  </w:style>
  <w:style w:type="character" w:styleId="CommentReference">
    <w:name w:val="annotation reference"/>
    <w:basedOn w:val="DefaultParagraphFont"/>
    <w:uiPriority w:val="99"/>
    <w:semiHidden/>
    <w:unhideWhenUsed/>
    <w:rsid w:val="00343497"/>
    <w:rPr>
      <w:sz w:val="16"/>
      <w:szCs w:val="16"/>
    </w:rPr>
  </w:style>
  <w:style w:type="paragraph" w:styleId="CommentText">
    <w:name w:val="annotation text"/>
    <w:basedOn w:val="Normal"/>
    <w:link w:val="CommentTextChar"/>
    <w:uiPriority w:val="99"/>
    <w:semiHidden/>
    <w:unhideWhenUsed/>
    <w:rsid w:val="00343497"/>
    <w:pPr>
      <w:spacing w:line="240" w:lineRule="auto"/>
    </w:pPr>
    <w:rPr>
      <w:sz w:val="20"/>
      <w:szCs w:val="20"/>
    </w:rPr>
  </w:style>
  <w:style w:type="character" w:customStyle="1" w:styleId="CommentTextChar">
    <w:name w:val="Comment Text Char"/>
    <w:basedOn w:val="DefaultParagraphFont"/>
    <w:link w:val="CommentText"/>
    <w:uiPriority w:val="99"/>
    <w:semiHidden/>
    <w:rsid w:val="00343497"/>
    <w:rPr>
      <w:sz w:val="20"/>
      <w:szCs w:val="20"/>
    </w:rPr>
  </w:style>
  <w:style w:type="paragraph" w:styleId="CommentSubject">
    <w:name w:val="annotation subject"/>
    <w:basedOn w:val="CommentText"/>
    <w:next w:val="CommentText"/>
    <w:link w:val="CommentSubjectChar"/>
    <w:uiPriority w:val="99"/>
    <w:semiHidden/>
    <w:unhideWhenUsed/>
    <w:rsid w:val="00343497"/>
    <w:rPr>
      <w:b/>
      <w:bCs/>
    </w:rPr>
  </w:style>
  <w:style w:type="character" w:customStyle="1" w:styleId="CommentSubjectChar">
    <w:name w:val="Comment Subject Char"/>
    <w:basedOn w:val="CommentTextChar"/>
    <w:link w:val="CommentSubject"/>
    <w:uiPriority w:val="99"/>
    <w:semiHidden/>
    <w:rsid w:val="00343497"/>
    <w:rPr>
      <w:b/>
      <w:bCs/>
      <w:sz w:val="20"/>
      <w:szCs w:val="20"/>
    </w:rPr>
  </w:style>
  <w:style w:type="paragraph" w:styleId="Footer">
    <w:name w:val="footer"/>
    <w:basedOn w:val="Normal"/>
    <w:link w:val="FooterChar"/>
    <w:uiPriority w:val="99"/>
    <w:unhideWhenUsed/>
    <w:rsid w:val="00975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134"/>
  </w:style>
  <w:style w:type="character" w:customStyle="1" w:styleId="Heading2Char">
    <w:name w:val="Heading 2 Char"/>
    <w:basedOn w:val="DefaultParagraphFont"/>
    <w:link w:val="Heading2"/>
    <w:uiPriority w:val="9"/>
    <w:rsid w:val="00E437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62449">
      <w:bodyDiv w:val="1"/>
      <w:marLeft w:val="0"/>
      <w:marRight w:val="0"/>
      <w:marTop w:val="0"/>
      <w:marBottom w:val="0"/>
      <w:divBdr>
        <w:top w:val="none" w:sz="0" w:space="0" w:color="auto"/>
        <w:left w:val="none" w:sz="0" w:space="0" w:color="auto"/>
        <w:bottom w:val="none" w:sz="0" w:space="0" w:color="auto"/>
        <w:right w:val="none" w:sz="0" w:space="0" w:color="auto"/>
      </w:divBdr>
    </w:div>
    <w:div w:id="1676617173">
      <w:bodyDiv w:val="1"/>
      <w:marLeft w:val="0"/>
      <w:marRight w:val="0"/>
      <w:marTop w:val="0"/>
      <w:marBottom w:val="0"/>
      <w:divBdr>
        <w:top w:val="none" w:sz="0" w:space="0" w:color="auto"/>
        <w:left w:val="none" w:sz="0" w:space="0" w:color="auto"/>
        <w:bottom w:val="none" w:sz="0" w:space="0" w:color="auto"/>
        <w:right w:val="none" w:sz="0" w:space="0" w:color="auto"/>
      </w:divBdr>
      <w:divsChild>
        <w:div w:id="759251441">
          <w:marLeft w:val="0"/>
          <w:marRight w:val="0"/>
          <w:marTop w:val="0"/>
          <w:marBottom w:val="0"/>
          <w:divBdr>
            <w:top w:val="single" w:sz="36" w:space="0" w:color="075290"/>
            <w:left w:val="none" w:sz="0" w:space="0" w:color="auto"/>
            <w:bottom w:val="none" w:sz="0" w:space="0" w:color="auto"/>
            <w:right w:val="none" w:sz="0" w:space="0" w:color="auto"/>
          </w:divBdr>
          <w:divsChild>
            <w:div w:id="1279531998">
              <w:marLeft w:val="0"/>
              <w:marRight w:val="0"/>
              <w:marTop w:val="0"/>
              <w:marBottom w:val="0"/>
              <w:divBdr>
                <w:top w:val="none" w:sz="0" w:space="0" w:color="auto"/>
                <w:left w:val="none" w:sz="0" w:space="0" w:color="auto"/>
                <w:bottom w:val="none" w:sz="0" w:space="0" w:color="auto"/>
                <w:right w:val="none" w:sz="0" w:space="0" w:color="auto"/>
              </w:divBdr>
              <w:divsChild>
                <w:div w:id="630860755">
                  <w:marLeft w:val="0"/>
                  <w:marRight w:val="0"/>
                  <w:marTop w:val="150"/>
                  <w:marBottom w:val="0"/>
                  <w:divBdr>
                    <w:top w:val="none" w:sz="0" w:space="0" w:color="auto"/>
                    <w:left w:val="none" w:sz="0" w:space="0" w:color="auto"/>
                    <w:bottom w:val="none" w:sz="0" w:space="0" w:color="auto"/>
                    <w:right w:val="none" w:sz="0" w:space="0" w:color="auto"/>
                  </w:divBdr>
                  <w:divsChild>
                    <w:div w:id="1412241300">
                      <w:marLeft w:val="-150"/>
                      <w:marRight w:val="0"/>
                      <w:marTop w:val="0"/>
                      <w:marBottom w:val="0"/>
                      <w:divBdr>
                        <w:top w:val="none" w:sz="0" w:space="0" w:color="auto"/>
                        <w:left w:val="none" w:sz="0" w:space="0" w:color="auto"/>
                        <w:bottom w:val="none" w:sz="0" w:space="0" w:color="auto"/>
                        <w:right w:val="none" w:sz="0" w:space="0" w:color="auto"/>
                      </w:divBdr>
                      <w:divsChild>
                        <w:div w:id="1305744004">
                          <w:marLeft w:val="0"/>
                          <w:marRight w:val="0"/>
                          <w:marTop w:val="0"/>
                          <w:marBottom w:val="0"/>
                          <w:divBdr>
                            <w:top w:val="none" w:sz="0" w:space="0" w:color="auto"/>
                            <w:left w:val="none" w:sz="0" w:space="0" w:color="auto"/>
                            <w:bottom w:val="none" w:sz="0" w:space="0" w:color="auto"/>
                            <w:right w:val="none" w:sz="0" w:space="0" w:color="auto"/>
                          </w:divBdr>
                          <w:divsChild>
                            <w:div w:id="819926720">
                              <w:marLeft w:val="0"/>
                              <w:marRight w:val="0"/>
                              <w:marTop w:val="0"/>
                              <w:marBottom w:val="0"/>
                              <w:divBdr>
                                <w:top w:val="none" w:sz="0" w:space="0" w:color="auto"/>
                                <w:left w:val="none" w:sz="0" w:space="0" w:color="auto"/>
                                <w:bottom w:val="none" w:sz="0" w:space="0" w:color="auto"/>
                                <w:right w:val="none" w:sz="0" w:space="0" w:color="auto"/>
                              </w:divBdr>
                              <w:divsChild>
                                <w:div w:id="1730031944">
                                  <w:marLeft w:val="0"/>
                                  <w:marRight w:val="0"/>
                                  <w:marTop w:val="0"/>
                                  <w:marBottom w:val="0"/>
                                  <w:divBdr>
                                    <w:top w:val="none" w:sz="0" w:space="0" w:color="auto"/>
                                    <w:left w:val="none" w:sz="0" w:space="0" w:color="auto"/>
                                    <w:bottom w:val="none" w:sz="0" w:space="0" w:color="auto"/>
                                    <w:right w:val="none" w:sz="0" w:space="0" w:color="auto"/>
                                  </w:divBdr>
                                  <w:divsChild>
                                    <w:div w:id="7222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8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Kamgang, Sidoine Lafleur M. (CDC/ONDIEH/NCEH)</dc:creator>
  <cp:keywords/>
  <dc:description/>
  <cp:lastModifiedBy>Kamgang, Sidoine Lafleur M. (CDC/ONDIEH/NCEH)</cp:lastModifiedBy>
  <cp:revision>23</cp:revision>
  <cp:lastPrinted>2018-01-10T14:23:00Z</cp:lastPrinted>
  <dcterms:created xsi:type="dcterms:W3CDTF">2018-02-26T15:02:00Z</dcterms:created>
  <dcterms:modified xsi:type="dcterms:W3CDTF">2018-03-01T13:51:00Z</dcterms:modified>
</cp:coreProperties>
</file>